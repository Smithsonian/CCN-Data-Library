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8449B" w14:textId="77777777" w:rsidR="006B2DD7" w:rsidRDefault="00473C11" w:rsidP="00473C11">
      <w:pPr>
        <w:jc w:val="center"/>
        <w:rPr>
          <w:b/>
        </w:rPr>
      </w:pPr>
      <w:r w:rsidRPr="00473C11">
        <w:rPr>
          <w:b/>
        </w:rPr>
        <w:t>Swamp Database</w:t>
      </w:r>
    </w:p>
    <w:p w14:paraId="5DECD329" w14:textId="77777777" w:rsidR="00473C11" w:rsidRDefault="00473C11" w:rsidP="00473C11"/>
    <w:p w14:paraId="164AE56F" w14:textId="77777777" w:rsidR="009B1A54" w:rsidRPr="00FE05FC" w:rsidRDefault="009B1A54" w:rsidP="00FE05FC">
      <w:pPr>
        <w:outlineLvl w:val="0"/>
        <w:rPr>
          <w:b/>
        </w:rPr>
      </w:pPr>
      <w:r w:rsidRPr="00FE05FC">
        <w:rPr>
          <w:b/>
        </w:rPr>
        <w:t>Introduction</w:t>
      </w:r>
    </w:p>
    <w:p w14:paraId="525082D4" w14:textId="77777777" w:rsidR="009B1A54" w:rsidRDefault="009B1A54" w:rsidP="00473C11">
      <w:r>
        <w:t xml:space="preserve">This document describes the database used to </w:t>
      </w:r>
      <w:r w:rsidR="00FE05FC">
        <w:t xml:space="preserve">manage the biometric data collected as part of the </w:t>
      </w:r>
      <w:r w:rsidR="00473C11" w:rsidRPr="00473C11">
        <w:t>Sustainable Wetlands Adaptation and Mitigation Program</w:t>
      </w:r>
      <w:r w:rsidR="00473C11">
        <w:t xml:space="preserve"> (SWAMP)</w:t>
      </w:r>
      <w:r w:rsidR="00AE34C1">
        <w:t xml:space="preserve"> project</w:t>
      </w:r>
      <w:r w:rsidR="00FE05FC">
        <w:t xml:space="preserve">.  The </w:t>
      </w:r>
      <w:r w:rsidR="00473C11">
        <w:t>database</w:t>
      </w:r>
      <w:r>
        <w:t xml:space="preserve"> is a relational database</w:t>
      </w:r>
      <w:r w:rsidR="00473C11">
        <w:t xml:space="preserve"> designed on protocols described in Kauffman and Donato </w:t>
      </w:r>
      <w:r w:rsidR="004D7A66">
        <w:t>(</w:t>
      </w:r>
      <w:r w:rsidR="00473C11">
        <w:t>2012</w:t>
      </w:r>
      <w:r w:rsidR="004D7A66">
        <w:t>)</w:t>
      </w:r>
      <w:r w:rsidR="00473C11">
        <w:t xml:space="preserve"> for mangrove forests and Kauffman et al. </w:t>
      </w:r>
      <w:r w:rsidR="004D7A66">
        <w:t>(</w:t>
      </w:r>
      <w:r w:rsidR="00473C11">
        <w:t>2016</w:t>
      </w:r>
      <w:r w:rsidR="004D7A66">
        <w:t>)</w:t>
      </w:r>
      <w:r w:rsidR="00473C11">
        <w:t xml:space="preserve"> for peat swamp forests.  </w:t>
      </w:r>
      <w:r w:rsidR="00A961ED">
        <w:t>Plot data were collected using a series of subplots</w:t>
      </w:r>
      <w:r w:rsidR="008C6D4A">
        <w:t xml:space="preserve"> collected along a main transect (Transect) or a series of subplots </w:t>
      </w:r>
      <w:r w:rsidR="00143B7C">
        <w:t>clustered around</w:t>
      </w:r>
      <w:r w:rsidR="008C6D4A">
        <w:t xml:space="preserve"> a center subplot</w:t>
      </w:r>
      <w:r w:rsidR="00143B7C">
        <w:t xml:space="preserve"> (Nested) described in </w:t>
      </w:r>
      <w:r w:rsidR="008C6D4A">
        <w:t xml:space="preserve">see Kauffman and Donato (2012). </w:t>
      </w:r>
      <w:r w:rsidR="00A961ED">
        <w:t xml:space="preserve">  </w:t>
      </w:r>
      <w:r w:rsidR="00473C11">
        <w:t xml:space="preserve">The database consists of a series of </w:t>
      </w:r>
      <w:r w:rsidR="009F75ED">
        <w:t xml:space="preserve">data tables and </w:t>
      </w:r>
      <w:r w:rsidR="00473C11">
        <w:t xml:space="preserve">reference </w:t>
      </w:r>
      <w:r>
        <w:t>tables</w:t>
      </w:r>
      <w:r w:rsidR="009F75ED">
        <w:t xml:space="preserve"> that describe the data</w:t>
      </w:r>
      <w:r>
        <w:t xml:space="preserve">.  </w:t>
      </w:r>
    </w:p>
    <w:p w14:paraId="70AC81AC" w14:textId="77777777" w:rsidR="008378E0" w:rsidRDefault="008378E0"/>
    <w:p w14:paraId="1E7AD2F4" w14:textId="77777777" w:rsidR="00473C11" w:rsidRPr="00FE05FC" w:rsidRDefault="00FE05FC" w:rsidP="00972A95">
      <w:pPr>
        <w:outlineLvl w:val="0"/>
        <w:rPr>
          <w:b/>
        </w:rPr>
      </w:pPr>
      <w:r w:rsidRPr="00FE05FC">
        <w:rPr>
          <w:b/>
        </w:rPr>
        <w:t>Database</w:t>
      </w:r>
    </w:p>
    <w:p w14:paraId="1C1317DC" w14:textId="77777777" w:rsidR="00DD22CB" w:rsidRDefault="00FE05FC" w:rsidP="00972A95">
      <w:pPr>
        <w:spacing w:after="100" w:afterAutospacing="1" w:line="240" w:lineRule="auto"/>
      </w:pPr>
      <w:r>
        <w:t xml:space="preserve">This section provides information about the </w:t>
      </w:r>
      <w:r w:rsidR="00AE34C1">
        <w:t xml:space="preserve">database tables, including </w:t>
      </w:r>
      <w:r w:rsidR="00C46D3F">
        <w:t xml:space="preserve">a </w:t>
      </w:r>
      <w:r w:rsidR="00AE34C1">
        <w:t>brief</w:t>
      </w:r>
      <w:r w:rsidR="00944D60">
        <w:t xml:space="preserve"> summary</w:t>
      </w:r>
      <w:r w:rsidR="00AE34C1">
        <w:t xml:space="preserve"> description of </w:t>
      </w:r>
      <w:r w:rsidR="00944D60">
        <w:t>each table</w:t>
      </w:r>
      <w:r w:rsidR="00AE34C1">
        <w:t xml:space="preserve">, </w:t>
      </w:r>
      <w:r w:rsidR="00944D60">
        <w:t>list of table keys</w:t>
      </w:r>
      <w:r w:rsidR="00AE34C1">
        <w:t xml:space="preserve"> a</w:t>
      </w:r>
      <w:r w:rsidR="00944D60">
        <w:t xml:space="preserve">nd a detailed description of </w:t>
      </w:r>
      <w:r w:rsidR="00AE34C1">
        <w:t>table</w:t>
      </w:r>
      <w:r w:rsidR="00944D60">
        <w:t>’s</w:t>
      </w:r>
      <w:r w:rsidR="00AE34C1">
        <w:t xml:space="preserve"> attributes.  </w:t>
      </w:r>
    </w:p>
    <w:p w14:paraId="68FBA3FE" w14:textId="238720C6" w:rsidR="00944D60" w:rsidRDefault="00944D60" w:rsidP="00DD22CB">
      <w:pPr>
        <w:pStyle w:val="ListParagraph"/>
        <w:numPr>
          <w:ilvl w:val="0"/>
          <w:numId w:val="15"/>
        </w:numPr>
        <w:spacing w:after="100" w:afterAutospacing="1" w:line="240" w:lineRule="auto"/>
      </w:pPr>
      <w:r>
        <w:t>The brief summary for each table description includes:</w:t>
      </w:r>
    </w:p>
    <w:p w14:paraId="18CF40CF" w14:textId="77777777" w:rsidR="00944D60" w:rsidRPr="00B47363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Column name – data field name </w:t>
      </w:r>
      <w:r>
        <w:rPr>
          <w:rFonts w:cstheme="minorHAnsi"/>
        </w:rPr>
        <w:t xml:space="preserve">as </w:t>
      </w:r>
      <w:r w:rsidR="00C46D3F">
        <w:rPr>
          <w:rFonts w:cstheme="minorHAnsi"/>
        </w:rPr>
        <w:t xml:space="preserve">found </w:t>
      </w:r>
      <w:r>
        <w:rPr>
          <w:rFonts w:cstheme="minorHAnsi"/>
        </w:rPr>
        <w:t>in the database</w:t>
      </w:r>
    </w:p>
    <w:p w14:paraId="61F61080" w14:textId="77777777" w:rsidR="00944D60" w:rsidRPr="00B47363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Descriptive name – </w:t>
      </w:r>
      <w:r w:rsidR="00C46D3F">
        <w:rPr>
          <w:rFonts w:cstheme="minorHAnsi"/>
        </w:rPr>
        <w:t xml:space="preserve">unabbreviated field name </w:t>
      </w:r>
    </w:p>
    <w:p w14:paraId="37E3ED65" w14:textId="77777777" w:rsidR="00944D60" w:rsidRPr="00B47363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Access data type – Microsoft Access data type (e.g. </w:t>
      </w:r>
      <w:r w:rsidR="00FD34DC">
        <w:rPr>
          <w:rFonts w:cstheme="minorHAnsi"/>
        </w:rPr>
        <w:t>Short text</w:t>
      </w:r>
      <w:r w:rsidRPr="00B47363">
        <w:rPr>
          <w:rFonts w:cstheme="minorHAnsi"/>
        </w:rPr>
        <w:t>,</w:t>
      </w:r>
      <w:r w:rsidR="00E504A6">
        <w:rPr>
          <w:rFonts w:cstheme="minorHAnsi"/>
        </w:rPr>
        <w:t xml:space="preserve"> Long Text,</w:t>
      </w:r>
      <w:r w:rsidRPr="00B47363">
        <w:rPr>
          <w:rFonts w:cstheme="minorHAnsi"/>
        </w:rPr>
        <w:t xml:space="preserve"> Number, Date, </w:t>
      </w:r>
      <w:r w:rsidR="00036133">
        <w:rPr>
          <w:rFonts w:cstheme="minorHAnsi"/>
        </w:rPr>
        <w:t xml:space="preserve">Hyperlink, </w:t>
      </w:r>
      <w:r w:rsidRPr="00B47363">
        <w:rPr>
          <w:rFonts w:cstheme="minorHAnsi"/>
        </w:rPr>
        <w:t xml:space="preserve">etc.).  Numeric values following the </w:t>
      </w:r>
      <w:r w:rsidR="00FD34DC">
        <w:rPr>
          <w:rFonts w:cstheme="minorHAnsi"/>
        </w:rPr>
        <w:t>Short text</w:t>
      </w:r>
      <w:r w:rsidRPr="00B47363">
        <w:rPr>
          <w:rFonts w:cstheme="minorHAnsi"/>
        </w:rPr>
        <w:t xml:space="preserve"> data type indicate the maximum number of characters the field can contain.  Date field are f</w:t>
      </w:r>
      <w:r>
        <w:rPr>
          <w:rFonts w:cstheme="minorHAnsi"/>
        </w:rPr>
        <w:t>ormatted as short date (SDate)</w:t>
      </w:r>
      <w:r w:rsidRPr="00B47363">
        <w:rPr>
          <w:rFonts w:cstheme="minorHAnsi"/>
        </w:rPr>
        <w:t>.  Text following a Number data type indicates the field’s numeric format.</w:t>
      </w:r>
    </w:p>
    <w:p w14:paraId="3E170EF0" w14:textId="77777777" w:rsidR="00944D60" w:rsidRDefault="00944D60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>Dbl – double</w:t>
      </w:r>
    </w:p>
    <w:p w14:paraId="358EBC9C" w14:textId="2353D58B" w:rsidR="00C401A5" w:rsidRPr="00B47363" w:rsidRDefault="00C401A5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Sgl </w:t>
      </w:r>
      <w:r w:rsidR="00BF6AA7">
        <w:rPr>
          <w:rFonts w:cstheme="minorHAnsi"/>
        </w:rPr>
        <w:t>–</w:t>
      </w:r>
      <w:r>
        <w:rPr>
          <w:rFonts w:cstheme="minorHAnsi"/>
        </w:rPr>
        <w:t xml:space="preserve"> Single</w:t>
      </w:r>
      <w:r w:rsidR="00BF6AA7">
        <w:rPr>
          <w:rFonts w:cstheme="minorHAnsi"/>
        </w:rPr>
        <w:t xml:space="preserve"> </w:t>
      </w:r>
    </w:p>
    <w:p w14:paraId="15A4DF76" w14:textId="77777777" w:rsidR="00944D60" w:rsidRPr="00B47363" w:rsidRDefault="00944D60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>Int – integer</w:t>
      </w:r>
    </w:p>
    <w:p w14:paraId="711D7646" w14:textId="77777777" w:rsidR="00944D60" w:rsidRPr="00B47363" w:rsidRDefault="00944D60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LInt – long integer  </w:t>
      </w:r>
    </w:p>
    <w:p w14:paraId="124F556B" w14:textId="715746AE" w:rsidR="00944D60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Units – units (e.g. Centimeters, Meters, Number, </w:t>
      </w:r>
      <w:r w:rsidR="00910CAD">
        <w:rPr>
          <w:rFonts w:cstheme="minorHAnsi"/>
        </w:rPr>
        <w:t>Coded</w:t>
      </w:r>
      <w:r w:rsidRPr="00B47363">
        <w:rPr>
          <w:rFonts w:cstheme="minorHAnsi"/>
        </w:rPr>
        <w:t xml:space="preserve">, etc.).  </w:t>
      </w:r>
      <w:r w:rsidR="00910CAD">
        <w:rPr>
          <w:rFonts w:cstheme="minorHAnsi"/>
        </w:rPr>
        <w:t xml:space="preserve">Coded </w:t>
      </w:r>
      <w:r>
        <w:rPr>
          <w:rFonts w:cstheme="minorHAnsi"/>
        </w:rPr>
        <w:t xml:space="preserve">(Foreign Key) </w:t>
      </w:r>
      <w:r w:rsidRPr="00B47363">
        <w:rPr>
          <w:rFonts w:cstheme="minorHAnsi"/>
        </w:rPr>
        <w:t>indicates</w:t>
      </w:r>
      <w:r>
        <w:rPr>
          <w:rFonts w:cstheme="minorHAnsi"/>
        </w:rPr>
        <w:t xml:space="preserve"> the value is </w:t>
      </w:r>
      <w:r w:rsidRPr="00B47363">
        <w:rPr>
          <w:rFonts w:cstheme="minorHAnsi"/>
        </w:rPr>
        <w:t xml:space="preserve">referenced in a </w:t>
      </w:r>
      <w:r w:rsidR="00D11AF5">
        <w:rPr>
          <w:rFonts w:cstheme="minorHAnsi"/>
        </w:rPr>
        <w:t>different table</w:t>
      </w:r>
      <w:r w:rsidRPr="00B47363">
        <w:rPr>
          <w:rFonts w:cstheme="minorHAnsi"/>
        </w:rPr>
        <w:t>.</w:t>
      </w:r>
    </w:p>
    <w:p w14:paraId="088C9243" w14:textId="3C3F70A1" w:rsidR="00944D60" w:rsidRPr="00944D60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944D60">
        <w:rPr>
          <w:rFonts w:cstheme="minorHAnsi"/>
        </w:rPr>
        <w:t>Reference – identifies the table that contains additional information about the column</w:t>
      </w:r>
      <w:r w:rsidR="00D11AF5">
        <w:rPr>
          <w:rFonts w:cstheme="minorHAnsi"/>
        </w:rPr>
        <w:t>.</w:t>
      </w:r>
    </w:p>
    <w:p w14:paraId="13D3C426" w14:textId="77777777" w:rsidR="00FE05FC" w:rsidRPr="00C46D3F" w:rsidRDefault="00C46D3F" w:rsidP="00DD22CB">
      <w:pPr>
        <w:pStyle w:val="ListParagraph"/>
        <w:numPr>
          <w:ilvl w:val="0"/>
          <w:numId w:val="15"/>
        </w:numPr>
        <w:spacing w:after="100" w:afterAutospacing="1" w:line="240" w:lineRule="auto"/>
      </w:pPr>
      <w:r>
        <w:t>The list of table keys identifies the table fields p</w:t>
      </w:r>
      <w:r w:rsidR="00FE05FC" w:rsidRPr="00DD22CB">
        <w:rPr>
          <w:rFonts w:cstheme="minorHAnsi"/>
        </w:rPr>
        <w:t xml:space="preserve">rimary and unique keys </w:t>
      </w:r>
      <w:r w:rsidRPr="00DD22CB">
        <w:rPr>
          <w:rFonts w:cstheme="minorHAnsi"/>
        </w:rPr>
        <w:t xml:space="preserve">used to uniquely identify a record in a table.  </w:t>
      </w:r>
      <w:r w:rsidR="00FE05FC" w:rsidRPr="00DD22CB">
        <w:rPr>
          <w:rFonts w:cstheme="minorHAnsi"/>
        </w:rPr>
        <w:t xml:space="preserve">   </w:t>
      </w:r>
    </w:p>
    <w:p w14:paraId="3E1894EF" w14:textId="2715BBEF" w:rsidR="00FE05FC" w:rsidRDefault="00FE05FC" w:rsidP="00972A95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cstheme="minorHAnsi"/>
        </w:rPr>
      </w:pPr>
      <w:r w:rsidRPr="00D83EDE">
        <w:rPr>
          <w:rFonts w:cstheme="minorHAnsi"/>
        </w:rPr>
        <w:t xml:space="preserve">Primary Key – A single column </w:t>
      </w:r>
      <w:r>
        <w:rPr>
          <w:rFonts w:cstheme="minorHAnsi"/>
        </w:rPr>
        <w:t>that uniquely identifies a record in a table</w:t>
      </w:r>
      <w:r w:rsidR="008E331A">
        <w:rPr>
          <w:rFonts w:cstheme="minorHAnsi"/>
        </w:rPr>
        <w:t>.</w:t>
      </w:r>
      <w:r w:rsidR="0076433A">
        <w:rPr>
          <w:rFonts w:cstheme="minorHAnsi"/>
        </w:rPr>
        <w:t xml:space="preserve"> </w:t>
      </w:r>
    </w:p>
    <w:p w14:paraId="50167854" w14:textId="77777777" w:rsidR="00FE05FC" w:rsidRDefault="008E331A" w:rsidP="00972A95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Unique</w:t>
      </w:r>
      <w:r w:rsidR="00FE05FC">
        <w:rPr>
          <w:rFonts w:cstheme="minorHAnsi"/>
        </w:rPr>
        <w:t xml:space="preserve"> Key – A series of columns that when combined create a unique record in a table.</w:t>
      </w:r>
    </w:p>
    <w:p w14:paraId="091310C0" w14:textId="6081819D" w:rsidR="008E331A" w:rsidRDefault="008E331A" w:rsidP="00972A95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Foreign Key – A column in a table used to link to a m</w:t>
      </w:r>
      <w:r w:rsidR="00DD22CB">
        <w:rPr>
          <w:rFonts w:cstheme="minorHAnsi"/>
        </w:rPr>
        <w:t>atching column in another table</w:t>
      </w:r>
      <w:r w:rsidR="0076433A">
        <w:rPr>
          <w:rFonts w:cstheme="minorHAnsi"/>
        </w:rPr>
        <w:t>.</w:t>
      </w:r>
    </w:p>
    <w:p w14:paraId="40415612" w14:textId="4175897B" w:rsidR="0076433A" w:rsidRPr="00DD22CB" w:rsidRDefault="00DD22CB" w:rsidP="00DD22CB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cstheme="minorHAnsi"/>
        </w:rPr>
      </w:pPr>
      <w:r w:rsidRPr="00DD22CB">
        <w:rPr>
          <w:rFonts w:cstheme="minorHAnsi"/>
        </w:rPr>
        <w:t xml:space="preserve">The list of tables </w:t>
      </w:r>
      <w:r>
        <w:rPr>
          <w:rFonts w:cstheme="minorHAnsi"/>
        </w:rPr>
        <w:t>with</w:t>
      </w:r>
      <w:r w:rsidR="00026E7E">
        <w:rPr>
          <w:rFonts w:cstheme="minorHAnsi"/>
        </w:rPr>
        <w:t xml:space="preserve"> column name </w:t>
      </w:r>
      <w:r w:rsidRPr="00DD22CB">
        <w:rPr>
          <w:rFonts w:cstheme="minorHAnsi"/>
        </w:rPr>
        <w:t xml:space="preserve">the primary </w:t>
      </w:r>
      <w:r w:rsidR="00026E7E">
        <w:rPr>
          <w:rFonts w:cstheme="minorHAnsi"/>
        </w:rPr>
        <w:t xml:space="preserve">key (ID) </w:t>
      </w:r>
      <w:r w:rsidRPr="00DD22CB">
        <w:rPr>
          <w:rFonts w:cstheme="minorHAnsi"/>
        </w:rPr>
        <w:t xml:space="preserve">relates to.  </w:t>
      </w:r>
      <w:r w:rsidR="00DB4EEF">
        <w:rPr>
          <w:rFonts w:cstheme="minorHAnsi"/>
        </w:rPr>
        <w:t>Not all primary keys relate to another table.</w:t>
      </w:r>
    </w:p>
    <w:p w14:paraId="3B764E3F" w14:textId="77777777" w:rsidR="00FE05FC" w:rsidRPr="00DD22CB" w:rsidRDefault="00C46D3F" w:rsidP="00DD22CB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cstheme="minorHAnsi"/>
        </w:rPr>
      </w:pPr>
      <w:r w:rsidRPr="00DD22CB">
        <w:rPr>
          <w:rFonts w:cstheme="minorHAnsi"/>
        </w:rPr>
        <w:t xml:space="preserve">The detailed summary description includes the </w:t>
      </w:r>
      <w:r w:rsidR="00BD2AA6" w:rsidRPr="00DD22CB">
        <w:rPr>
          <w:rFonts w:cstheme="minorHAnsi"/>
        </w:rPr>
        <w:t xml:space="preserve">column name as described in the brief summary description and a detailed description of column or attribute.   </w:t>
      </w:r>
    </w:p>
    <w:p w14:paraId="44A49F14" w14:textId="77777777" w:rsidR="00FE56A6" w:rsidRDefault="00FE56A6">
      <w:pPr>
        <w:rPr>
          <w:rFonts w:cstheme="minorHAnsi"/>
        </w:rPr>
      </w:pPr>
      <w:r>
        <w:rPr>
          <w:rFonts w:cstheme="minorHAnsi"/>
        </w:rPr>
        <w:br w:type="page"/>
      </w:r>
    </w:p>
    <w:p w14:paraId="7A779416" w14:textId="77777777" w:rsidR="001A1A5B" w:rsidRDefault="001A1A5B" w:rsidP="00972A95">
      <w:pPr>
        <w:spacing w:after="100" w:afterAutospacing="1" w:line="240" w:lineRule="auto"/>
        <w:outlineLvl w:val="1"/>
        <w:rPr>
          <w:rFonts w:cstheme="minorHAnsi"/>
          <w:b/>
        </w:rPr>
      </w:pPr>
      <w:bookmarkStart w:id="0" w:name="_Toc460226862"/>
      <w:bookmarkStart w:id="1" w:name="_Toc460226861"/>
      <w:r>
        <w:rPr>
          <w:rFonts w:cstheme="minorHAnsi"/>
          <w:b/>
        </w:rPr>
        <w:lastRenderedPageBreak/>
        <w:t>Data Tables</w:t>
      </w:r>
    </w:p>
    <w:bookmarkEnd w:id="0"/>
    <w:p w14:paraId="068F66E9" w14:textId="77777777" w:rsidR="0077233E" w:rsidRPr="00B47363" w:rsidRDefault="0077233E" w:rsidP="0077233E">
      <w:pPr>
        <w:spacing w:after="100" w:afterAutospacing="1" w:line="240" w:lineRule="auto"/>
        <w:outlineLvl w:val="2"/>
        <w:rPr>
          <w:rFonts w:cstheme="minorHAnsi"/>
          <w:b/>
        </w:rPr>
      </w:pPr>
      <w:r w:rsidRPr="00B47363">
        <w:rPr>
          <w:rFonts w:cstheme="minorHAnsi"/>
          <w:b/>
        </w:rPr>
        <w:t>Site</w:t>
      </w:r>
    </w:p>
    <w:p w14:paraId="466BA108" w14:textId="77777777" w:rsidR="0077233E" w:rsidRPr="00B47363" w:rsidRDefault="0077233E" w:rsidP="0077233E">
      <w:p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>Site Table (</w:t>
      </w:r>
      <w:r>
        <w:rPr>
          <w:rFonts w:cstheme="minorHAnsi"/>
          <w:i/>
        </w:rPr>
        <w:t>Site</w:t>
      </w:r>
      <w:r w:rsidRPr="00B47363">
        <w:rPr>
          <w:rFonts w:cstheme="minorHAnsi"/>
        </w:rPr>
        <w:t>)</w:t>
      </w:r>
    </w:p>
    <w:tbl>
      <w:tblPr>
        <w:tblStyle w:val="Style1"/>
        <w:tblW w:w="9487" w:type="dxa"/>
        <w:tblLook w:val="04E0" w:firstRow="1" w:lastRow="1" w:firstColumn="1" w:lastColumn="0" w:noHBand="0" w:noVBand="1"/>
      </w:tblPr>
      <w:tblGrid>
        <w:gridCol w:w="457"/>
        <w:gridCol w:w="1971"/>
        <w:gridCol w:w="1877"/>
        <w:gridCol w:w="1630"/>
        <w:gridCol w:w="2181"/>
        <w:gridCol w:w="1371"/>
      </w:tblGrid>
      <w:tr w:rsidR="0077233E" w:rsidRPr="00B47363" w14:paraId="7C52E453" w14:textId="77777777" w:rsidTr="0077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D8613" w14:textId="77777777" w:rsidR="0077233E" w:rsidRPr="00B47363" w:rsidRDefault="0077233E" w:rsidP="0077233E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3DD5C65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3E2E7232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16DFCA66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2181" w:type="dxa"/>
          </w:tcPr>
          <w:p w14:paraId="2264638E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004BF06B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77233E" w:rsidRPr="00B47363" w14:paraId="46B831E1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0E51D9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7669FEA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711A2A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ID</w:t>
            </w:r>
          </w:p>
        </w:tc>
        <w:tc>
          <w:tcPr>
            <w:tcW w:w="0" w:type="auto"/>
          </w:tcPr>
          <w:p w14:paraId="6A9AE2C5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2181" w:type="dxa"/>
          </w:tcPr>
          <w:p w14:paraId="52FA9F8B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3C77AA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1D74BAF5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5E51FE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47C3B29" w14:textId="501D723A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</w:t>
            </w:r>
            <w:r w:rsidR="00F76EA7">
              <w:rPr>
                <w:rFonts w:cstheme="minorHAnsi"/>
              </w:rPr>
              <w:t>_NAME</w:t>
            </w:r>
          </w:p>
        </w:tc>
        <w:tc>
          <w:tcPr>
            <w:tcW w:w="0" w:type="auto"/>
          </w:tcPr>
          <w:p w14:paraId="5CF69572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name</w:t>
            </w:r>
          </w:p>
        </w:tc>
        <w:tc>
          <w:tcPr>
            <w:tcW w:w="0" w:type="auto"/>
          </w:tcPr>
          <w:p w14:paraId="7AD0127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1B629B68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0F0B5A1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7106F68D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4F7D6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514945F" w14:textId="5194E8C7" w:rsidR="0077233E" w:rsidRPr="00B47363" w:rsidRDefault="0077233E" w:rsidP="005E0FD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</w:t>
            </w:r>
            <w:r w:rsidR="005E0FDD">
              <w:rPr>
                <w:rFonts w:cstheme="minorHAnsi"/>
              </w:rPr>
              <w:t>CD</w:t>
            </w:r>
          </w:p>
        </w:tc>
        <w:tc>
          <w:tcPr>
            <w:tcW w:w="0" w:type="auto"/>
          </w:tcPr>
          <w:p w14:paraId="618CF33A" w14:textId="1EF60A5A" w:rsidR="0077233E" w:rsidRPr="00B47363" w:rsidRDefault="0077233E" w:rsidP="005E0FD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Site </w:t>
            </w:r>
            <w:r w:rsidR="005E0FDD">
              <w:rPr>
                <w:rFonts w:cstheme="minorHAnsi"/>
              </w:rPr>
              <w:t>code</w:t>
            </w:r>
          </w:p>
        </w:tc>
        <w:tc>
          <w:tcPr>
            <w:tcW w:w="0" w:type="auto"/>
          </w:tcPr>
          <w:p w14:paraId="775BD56E" w14:textId="28B8A377" w:rsidR="0077233E" w:rsidRPr="00B47363" w:rsidRDefault="00D11AF5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77233E">
              <w:rPr>
                <w:rFonts w:cstheme="minorHAnsi"/>
              </w:rPr>
              <w:t>(50</w:t>
            </w:r>
            <w:r w:rsidR="0077233E" w:rsidRPr="00B47363"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1917C33E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FA9D2C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44ADAECD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D6128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EF4FE97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MAX_LAT</w:t>
            </w:r>
          </w:p>
        </w:tc>
        <w:tc>
          <w:tcPr>
            <w:tcW w:w="0" w:type="auto"/>
          </w:tcPr>
          <w:p w14:paraId="47D7D68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 Latitude</w:t>
            </w:r>
          </w:p>
        </w:tc>
        <w:tc>
          <w:tcPr>
            <w:tcW w:w="0" w:type="auto"/>
          </w:tcPr>
          <w:p w14:paraId="3E4CB8DA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205C608F" w14:textId="2DFFEA7C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77233E">
              <w:rPr>
                <w:rFonts w:cstheme="minorHAnsi"/>
              </w:rPr>
              <w:t>ec. degrees</w:t>
            </w:r>
          </w:p>
        </w:tc>
        <w:tc>
          <w:tcPr>
            <w:tcW w:w="0" w:type="auto"/>
          </w:tcPr>
          <w:p w14:paraId="12F10DDE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2EF58449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7CE4E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A526C63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MIN_LAT</w:t>
            </w:r>
          </w:p>
        </w:tc>
        <w:tc>
          <w:tcPr>
            <w:tcW w:w="0" w:type="auto"/>
          </w:tcPr>
          <w:p w14:paraId="7714FAF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 Latitude</w:t>
            </w:r>
          </w:p>
        </w:tc>
        <w:tc>
          <w:tcPr>
            <w:tcW w:w="0" w:type="auto"/>
          </w:tcPr>
          <w:p w14:paraId="7AEBB561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3F9A5588" w14:textId="40CD0699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77233E">
              <w:rPr>
                <w:rFonts w:cstheme="minorHAnsi"/>
              </w:rPr>
              <w:t>ec. degrees</w:t>
            </w:r>
          </w:p>
        </w:tc>
        <w:tc>
          <w:tcPr>
            <w:tcW w:w="0" w:type="auto"/>
          </w:tcPr>
          <w:p w14:paraId="1ED00FA9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5CB1E202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0BFB6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18275EC5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MAX_LON</w:t>
            </w:r>
          </w:p>
        </w:tc>
        <w:tc>
          <w:tcPr>
            <w:tcW w:w="0" w:type="auto"/>
          </w:tcPr>
          <w:p w14:paraId="396B6124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 Longitude</w:t>
            </w:r>
          </w:p>
        </w:tc>
        <w:tc>
          <w:tcPr>
            <w:tcW w:w="0" w:type="auto"/>
          </w:tcPr>
          <w:p w14:paraId="677A770B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6035E073" w14:textId="0FB16B33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0DF0747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2DFE95D3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85792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1F8444A6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MIN_LON</w:t>
            </w:r>
          </w:p>
        </w:tc>
        <w:tc>
          <w:tcPr>
            <w:tcW w:w="0" w:type="auto"/>
          </w:tcPr>
          <w:p w14:paraId="304A4828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 Longitude</w:t>
            </w:r>
          </w:p>
        </w:tc>
        <w:tc>
          <w:tcPr>
            <w:tcW w:w="0" w:type="auto"/>
          </w:tcPr>
          <w:p w14:paraId="2CBEF4A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34BDA25C" w14:textId="1C791442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6A0A7385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427261D8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697B2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FB64B8C" w14:textId="77777777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F7D296E" w14:textId="77777777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0" w:type="auto"/>
          </w:tcPr>
          <w:p w14:paraId="1FAB2632" w14:textId="4C683415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6C3680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03E51FB7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7FE50E7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Ref_Country</w:t>
            </w:r>
          </w:p>
        </w:tc>
      </w:tr>
      <w:tr w:rsidR="0077233E" w:rsidRPr="00B47363" w14:paraId="3B3E634E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07097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C8C1185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SITE_DESCRIPTION</w:t>
            </w:r>
          </w:p>
        </w:tc>
        <w:tc>
          <w:tcPr>
            <w:tcW w:w="0" w:type="auto"/>
          </w:tcPr>
          <w:p w14:paraId="1488EBCB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description</w:t>
            </w:r>
          </w:p>
        </w:tc>
        <w:tc>
          <w:tcPr>
            <w:tcW w:w="0" w:type="auto"/>
          </w:tcPr>
          <w:p w14:paraId="63CA815E" w14:textId="717CEBE7" w:rsidR="0077233E" w:rsidRPr="00B47363" w:rsidRDefault="0077233E" w:rsidP="00D11AF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6AD1DCF2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0161C0A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6AD57265" w14:textId="77777777" w:rsidTr="00772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747F9A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7500FBD" w14:textId="449E7435" w:rsidR="0077233E" w:rsidRDefault="002D534D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5788281" w14:textId="59A7F642" w:rsidR="0077233E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</w:t>
            </w:r>
            <w:r w:rsidR="002D534D">
              <w:rPr>
                <w:rFonts w:cstheme="minorHAnsi"/>
              </w:rPr>
              <w:t>n ID</w:t>
            </w:r>
          </w:p>
        </w:tc>
        <w:tc>
          <w:tcPr>
            <w:tcW w:w="0" w:type="auto"/>
          </w:tcPr>
          <w:p w14:paraId="1B335539" w14:textId="064B37CC" w:rsidR="0077233E" w:rsidRDefault="006C3680" w:rsidP="00D11AF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2181" w:type="dxa"/>
          </w:tcPr>
          <w:p w14:paraId="1B5934B1" w14:textId="77777777" w:rsidR="0077233E" w:rsidRPr="00B47363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8471AA1" w14:textId="77777777" w:rsidR="0077233E" w:rsidRPr="00B47363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Ref_Citation</w:t>
            </w:r>
          </w:p>
        </w:tc>
      </w:tr>
    </w:tbl>
    <w:p w14:paraId="3AA48B3C" w14:textId="77777777" w:rsidR="0077233E" w:rsidRDefault="0077233E" w:rsidP="0077233E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070"/>
      </w:tblGrid>
      <w:tr w:rsidR="0077233E" w14:paraId="3C0BFED2" w14:textId="77777777" w:rsidTr="0077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7E507E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070" w:type="dxa"/>
          </w:tcPr>
          <w:p w14:paraId="69E2C77D" w14:textId="77777777" w:rsidR="0077233E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77233E" w14:paraId="5FFA6F94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3B9428" w14:textId="77777777" w:rsidR="0077233E" w:rsidRDefault="0077233E" w:rsidP="0077233E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070" w:type="dxa"/>
          </w:tcPr>
          <w:p w14:paraId="0FAFA285" w14:textId="77777777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7233E" w14:paraId="59822D83" w14:textId="77777777" w:rsidTr="00772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976180" w14:textId="77777777" w:rsidR="0077233E" w:rsidRDefault="0077233E" w:rsidP="0077233E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070" w:type="dxa"/>
          </w:tcPr>
          <w:p w14:paraId="3B843215" w14:textId="77777777" w:rsidR="0077233E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SITE)</w:t>
            </w:r>
          </w:p>
        </w:tc>
      </w:tr>
    </w:tbl>
    <w:p w14:paraId="4298B539" w14:textId="2E7FE177" w:rsidR="00C90C76" w:rsidRDefault="00C90C76" w:rsidP="0077233E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186"/>
        <w:gridCol w:w="928"/>
      </w:tblGrid>
      <w:tr w:rsidR="00026E7E" w14:paraId="4CC51E4C" w14:textId="77777777" w:rsidTr="0002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B7363BC" w14:textId="22EC739C" w:rsidR="00026E7E" w:rsidRDefault="00026E7E" w:rsidP="00DD22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34C5DCFE" w14:textId="550F9087" w:rsidR="00026E7E" w:rsidRDefault="00026E7E" w:rsidP="00DD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026E7E" w14:paraId="173A13CC" w14:textId="77777777" w:rsidTr="0002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D20FA30" w14:textId="79E390DA" w:rsidR="00026E7E" w:rsidRPr="00026E7E" w:rsidRDefault="00026E7E" w:rsidP="00026E7E">
            <w:pPr>
              <w:jc w:val="left"/>
              <w:rPr>
                <w:rFonts w:cstheme="minorHAnsi"/>
              </w:rPr>
            </w:pPr>
            <w:r w:rsidRPr="00026E7E">
              <w:rPr>
                <w:rFonts w:ascii="Calibri" w:hAnsi="Calibri" w:cs="Calibri"/>
                <w:color w:val="000000"/>
              </w:rPr>
              <w:t>SiteData</w:t>
            </w:r>
          </w:p>
        </w:tc>
        <w:tc>
          <w:tcPr>
            <w:tcW w:w="928" w:type="dxa"/>
          </w:tcPr>
          <w:p w14:paraId="552AE84A" w14:textId="01CA54DA" w:rsidR="00026E7E" w:rsidRPr="00026E7E" w:rsidRDefault="00026E7E" w:rsidP="0002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26E7E">
              <w:rPr>
                <w:rFonts w:ascii="Calibri" w:hAnsi="Calibri" w:cs="Calibri"/>
                <w:color w:val="000000"/>
              </w:rPr>
              <w:t>SITEID</w:t>
            </w:r>
          </w:p>
        </w:tc>
      </w:tr>
      <w:tr w:rsidR="00026E7E" w14:paraId="5A911483" w14:textId="77777777" w:rsidTr="0002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ED88FF5" w14:textId="67D4C101" w:rsidR="00026E7E" w:rsidRPr="00026E7E" w:rsidRDefault="00026E7E" w:rsidP="00026E7E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928" w:type="dxa"/>
          </w:tcPr>
          <w:p w14:paraId="65178BDC" w14:textId="27248A86" w:rsidR="00026E7E" w:rsidRPr="00026E7E" w:rsidRDefault="00026E7E" w:rsidP="0002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26E7E">
              <w:rPr>
                <w:rFonts w:ascii="Calibri" w:hAnsi="Calibri" w:cs="Calibri"/>
                <w:color w:val="000000"/>
              </w:rPr>
              <w:t>SITEID</w:t>
            </w:r>
          </w:p>
        </w:tc>
      </w:tr>
      <w:tr w:rsidR="00026E7E" w14:paraId="05FEFBA4" w14:textId="77777777" w:rsidTr="0002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ACCDE87" w14:textId="794F8C45" w:rsidR="00026E7E" w:rsidRPr="00026E7E" w:rsidRDefault="00026E7E" w:rsidP="00026E7E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SoilFlux_Plot</w:t>
            </w:r>
          </w:p>
        </w:tc>
        <w:tc>
          <w:tcPr>
            <w:tcW w:w="928" w:type="dxa"/>
          </w:tcPr>
          <w:p w14:paraId="70819AF6" w14:textId="602C862E" w:rsidR="00026E7E" w:rsidRPr="00026E7E" w:rsidRDefault="00026E7E" w:rsidP="0002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26E7E">
              <w:rPr>
                <w:rFonts w:ascii="Calibri" w:hAnsi="Calibri" w:cs="Calibri"/>
                <w:color w:val="000000"/>
              </w:rPr>
              <w:t>SITEID</w:t>
            </w:r>
          </w:p>
        </w:tc>
      </w:tr>
      <w:tr w:rsidR="00026E7E" w14:paraId="3E10A49B" w14:textId="77777777" w:rsidTr="00026E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B2ECB80" w14:textId="6D1F3F99" w:rsidR="00026E7E" w:rsidRDefault="00CF36FF" w:rsidP="00026E7E">
            <w:pPr>
              <w:jc w:val="left"/>
              <w:rPr>
                <w:rFonts w:ascii="Calibri" w:hAnsi="Calibri" w:cs="Calibri"/>
                <w:color w:val="000000"/>
              </w:rPr>
            </w:pPr>
            <w:r w:rsidRPr="008330B9">
              <w:rPr>
                <w:rFonts w:cstheme="minorHAnsi"/>
                <w:i/>
              </w:rPr>
              <w:t>WoodyDebris_Density</w:t>
            </w:r>
          </w:p>
        </w:tc>
        <w:tc>
          <w:tcPr>
            <w:tcW w:w="928" w:type="dxa"/>
          </w:tcPr>
          <w:p w14:paraId="7D41EBC0" w14:textId="61314DC7" w:rsidR="00026E7E" w:rsidRDefault="00026E7E" w:rsidP="00DD22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SITEID</w:t>
            </w:r>
          </w:p>
        </w:tc>
      </w:tr>
    </w:tbl>
    <w:p w14:paraId="320A7ADC" w14:textId="77777777" w:rsidR="00DD22CB" w:rsidRDefault="00DD22CB" w:rsidP="0077233E">
      <w:pPr>
        <w:rPr>
          <w:rFonts w:cstheme="minorHAnsi"/>
          <w:b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440"/>
        <w:gridCol w:w="1897"/>
        <w:gridCol w:w="7383"/>
      </w:tblGrid>
      <w:tr w:rsidR="0077233E" w:rsidRPr="00B47363" w14:paraId="2CB8FFF0" w14:textId="77777777" w:rsidTr="0077233E">
        <w:tc>
          <w:tcPr>
            <w:tcW w:w="0" w:type="auto"/>
          </w:tcPr>
          <w:p w14:paraId="41070A30" w14:textId="77777777" w:rsidR="0077233E" w:rsidRPr="00B47363" w:rsidRDefault="0077233E" w:rsidP="0077233E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1EB5F8" w14:textId="77777777" w:rsidR="0077233E" w:rsidRPr="00B47363" w:rsidRDefault="0077233E" w:rsidP="0077233E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7383" w:type="dxa"/>
          </w:tcPr>
          <w:p w14:paraId="2337BF77" w14:textId="77777777" w:rsidR="0077233E" w:rsidRPr="00B47363" w:rsidRDefault="0077233E" w:rsidP="0077233E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Site ID – unique number used to identify a site record.</w:t>
            </w:r>
          </w:p>
        </w:tc>
      </w:tr>
      <w:tr w:rsidR="0077233E" w:rsidRPr="00B47363" w14:paraId="50E5B618" w14:textId="77777777" w:rsidTr="0077233E">
        <w:tc>
          <w:tcPr>
            <w:tcW w:w="0" w:type="auto"/>
          </w:tcPr>
          <w:p w14:paraId="503F6D82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C58ED78" w14:textId="14B405FF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 w:rsidR="00F76EA7">
              <w:rPr>
                <w:rFonts w:cstheme="minorHAnsi"/>
              </w:rPr>
              <w:t>_NAME</w:t>
            </w:r>
          </w:p>
        </w:tc>
        <w:tc>
          <w:tcPr>
            <w:tcW w:w="7383" w:type="dxa"/>
          </w:tcPr>
          <w:p w14:paraId="6A9AD4E1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 na</w:t>
            </w:r>
            <w:r>
              <w:rPr>
                <w:rFonts w:cstheme="minorHAnsi"/>
              </w:rPr>
              <w:t>me.</w:t>
            </w:r>
          </w:p>
        </w:tc>
      </w:tr>
      <w:tr w:rsidR="0077233E" w:rsidRPr="00B47363" w14:paraId="241F16AC" w14:textId="77777777" w:rsidTr="0077233E">
        <w:tc>
          <w:tcPr>
            <w:tcW w:w="0" w:type="auto"/>
          </w:tcPr>
          <w:p w14:paraId="1787A850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A50C6A0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SITECD</w:t>
            </w:r>
          </w:p>
        </w:tc>
        <w:tc>
          <w:tcPr>
            <w:tcW w:w="7383" w:type="dxa"/>
          </w:tcPr>
          <w:p w14:paraId="17E0BF7F" w14:textId="2AAC8E8F" w:rsidR="0077233E" w:rsidRPr="00B47363" w:rsidRDefault="005E0FDD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abbreviation code.</w:t>
            </w:r>
          </w:p>
        </w:tc>
      </w:tr>
      <w:tr w:rsidR="0077233E" w:rsidRPr="00B47363" w14:paraId="3E944AE9" w14:textId="77777777" w:rsidTr="0077233E">
        <w:tc>
          <w:tcPr>
            <w:tcW w:w="0" w:type="auto"/>
          </w:tcPr>
          <w:p w14:paraId="57B58C6A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AD8A6BB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MAX_LAT</w:t>
            </w:r>
          </w:p>
        </w:tc>
        <w:tc>
          <w:tcPr>
            <w:tcW w:w="7383" w:type="dxa"/>
          </w:tcPr>
          <w:p w14:paraId="1481472D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Maximum l</w:t>
            </w:r>
            <w:r w:rsidRPr="00B47363">
              <w:rPr>
                <w:rFonts w:cstheme="minorHAnsi"/>
              </w:rPr>
              <w:t>atitude (decimal degrees) – the approximate</w:t>
            </w:r>
            <w:r>
              <w:rPr>
                <w:rFonts w:cstheme="minorHAnsi"/>
              </w:rPr>
              <w:t xml:space="preserve"> maximum </w:t>
            </w:r>
            <w:r w:rsidRPr="00B47363">
              <w:rPr>
                <w:rFonts w:cstheme="minorHAnsi"/>
              </w:rPr>
              <w:t xml:space="preserve">latitude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05D10556" w14:textId="77777777" w:rsidTr="0077233E">
        <w:tc>
          <w:tcPr>
            <w:tcW w:w="0" w:type="auto"/>
          </w:tcPr>
          <w:p w14:paraId="5A0AA402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542D8FC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MIN_LAT</w:t>
            </w:r>
          </w:p>
        </w:tc>
        <w:tc>
          <w:tcPr>
            <w:tcW w:w="7383" w:type="dxa"/>
          </w:tcPr>
          <w:p w14:paraId="508B29D7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l</w:t>
            </w:r>
            <w:r w:rsidRPr="00B47363">
              <w:rPr>
                <w:rFonts w:cstheme="minorHAnsi"/>
              </w:rPr>
              <w:t>atitude (decimal degrees) – the approximate</w:t>
            </w:r>
            <w:r>
              <w:rPr>
                <w:rFonts w:cstheme="minorHAnsi"/>
              </w:rPr>
              <w:t xml:space="preserve"> minimum </w:t>
            </w:r>
            <w:r w:rsidRPr="00B47363">
              <w:rPr>
                <w:rFonts w:cstheme="minorHAnsi"/>
              </w:rPr>
              <w:t xml:space="preserve">latitude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732ACF1D" w14:textId="77777777" w:rsidTr="0077233E">
        <w:tc>
          <w:tcPr>
            <w:tcW w:w="0" w:type="auto"/>
          </w:tcPr>
          <w:p w14:paraId="3EC65AC1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A9485E3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MAX_LON</w:t>
            </w:r>
          </w:p>
        </w:tc>
        <w:tc>
          <w:tcPr>
            <w:tcW w:w="7383" w:type="dxa"/>
          </w:tcPr>
          <w:p w14:paraId="0EE14543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Maximum longitude</w:t>
            </w:r>
            <w:r w:rsidRPr="00B47363">
              <w:rPr>
                <w:rFonts w:cstheme="minorHAnsi"/>
              </w:rPr>
              <w:t xml:space="preserve"> (decimal degrees) – the approximate</w:t>
            </w:r>
            <w:r>
              <w:rPr>
                <w:rFonts w:cstheme="minorHAnsi"/>
              </w:rPr>
              <w:t xml:space="preserve"> maximum longitude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312D6FBC" w14:textId="77777777" w:rsidTr="0077233E">
        <w:tc>
          <w:tcPr>
            <w:tcW w:w="0" w:type="auto"/>
          </w:tcPr>
          <w:p w14:paraId="4C587914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0" w:type="auto"/>
          </w:tcPr>
          <w:p w14:paraId="7929E3AE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MIN_LON</w:t>
            </w:r>
          </w:p>
        </w:tc>
        <w:tc>
          <w:tcPr>
            <w:tcW w:w="7383" w:type="dxa"/>
          </w:tcPr>
          <w:p w14:paraId="57108E3C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longitude</w:t>
            </w:r>
            <w:r w:rsidRPr="00B47363">
              <w:rPr>
                <w:rFonts w:cstheme="minorHAnsi"/>
              </w:rPr>
              <w:t xml:space="preserve"> (decimal degrees) – the approximate</w:t>
            </w:r>
            <w:r>
              <w:rPr>
                <w:rFonts w:cstheme="minorHAnsi"/>
              </w:rPr>
              <w:t xml:space="preserve"> minimum </w:t>
            </w:r>
            <w:r w:rsidRPr="00B47363">
              <w:rPr>
                <w:rFonts w:cstheme="minorHAnsi"/>
              </w:rPr>
              <w:t xml:space="preserve">latitude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14FEF41B" w14:textId="77777777" w:rsidTr="0077233E">
        <w:tc>
          <w:tcPr>
            <w:tcW w:w="0" w:type="auto"/>
          </w:tcPr>
          <w:p w14:paraId="37245444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07C18DCC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7383" w:type="dxa"/>
          </w:tcPr>
          <w:p w14:paraId="27697D77" w14:textId="41EF2C9D" w:rsidR="0077233E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 ID – foreign key linking the site record to the country record (</w:t>
            </w:r>
            <w:r>
              <w:rPr>
                <w:rFonts w:cstheme="minorHAnsi"/>
                <w:i/>
              </w:rPr>
              <w:t>Ref_Country</w:t>
            </w:r>
            <w:r>
              <w:rPr>
                <w:rFonts w:cstheme="minorHAnsi"/>
              </w:rPr>
              <w:t>).</w:t>
            </w:r>
          </w:p>
        </w:tc>
      </w:tr>
      <w:tr w:rsidR="0077233E" w:rsidRPr="00B47363" w14:paraId="34F26247" w14:textId="77777777" w:rsidTr="0077233E">
        <w:tc>
          <w:tcPr>
            <w:tcW w:w="0" w:type="auto"/>
          </w:tcPr>
          <w:p w14:paraId="13E77A4A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324B317D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SITE_DESCRIPTION</w:t>
            </w:r>
          </w:p>
        </w:tc>
        <w:tc>
          <w:tcPr>
            <w:tcW w:w="7383" w:type="dxa"/>
          </w:tcPr>
          <w:p w14:paraId="09B662A1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Description.</w:t>
            </w:r>
          </w:p>
        </w:tc>
      </w:tr>
      <w:tr w:rsidR="0077233E" w:rsidRPr="00B47363" w14:paraId="3CDB38CA" w14:textId="77777777" w:rsidTr="0077233E">
        <w:tc>
          <w:tcPr>
            <w:tcW w:w="0" w:type="auto"/>
          </w:tcPr>
          <w:p w14:paraId="51B10294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EBCB7DE" w14:textId="6E54AE54" w:rsidR="0077233E" w:rsidRPr="00B47363" w:rsidRDefault="002D534D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7383" w:type="dxa"/>
          </w:tcPr>
          <w:p w14:paraId="78E679CA" w14:textId="07B2D49A" w:rsidR="0077233E" w:rsidRPr="00B47363" w:rsidRDefault="00805755" w:rsidP="0080575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site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).</w:t>
            </w:r>
          </w:p>
        </w:tc>
      </w:tr>
    </w:tbl>
    <w:p w14:paraId="5A9D9559" w14:textId="77777777" w:rsidR="002F6D68" w:rsidRDefault="002F6D68" w:rsidP="002F6D68">
      <w:pPr>
        <w:spacing w:after="100" w:afterAutospacing="1" w:line="240" w:lineRule="auto"/>
        <w:rPr>
          <w:rFonts w:cstheme="minorHAnsi"/>
          <w:b/>
        </w:rPr>
      </w:pPr>
    </w:p>
    <w:p w14:paraId="49B62C34" w14:textId="353363A6" w:rsidR="00F857A7" w:rsidRPr="00B47363" w:rsidRDefault="00F857A7" w:rsidP="00F857A7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Site Data</w:t>
      </w:r>
    </w:p>
    <w:p w14:paraId="6CCAAAD8" w14:textId="590AC50A" w:rsidR="00F857A7" w:rsidRPr="00B47363" w:rsidRDefault="00F857A7" w:rsidP="00F857A7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Site Data</w:t>
      </w:r>
      <w:r w:rsidRPr="00B47363">
        <w:rPr>
          <w:rFonts w:cstheme="minorHAnsi"/>
        </w:rPr>
        <w:t xml:space="preserve"> Table (</w:t>
      </w:r>
      <w:r>
        <w:rPr>
          <w:rFonts w:cstheme="minorHAnsi"/>
        </w:rPr>
        <w:t>SiteData</w:t>
      </w:r>
      <w:r w:rsidRPr="00B47363">
        <w:rPr>
          <w:rFonts w:cstheme="minorHAnsi"/>
        </w:rPr>
        <w:t>)</w:t>
      </w:r>
    </w:p>
    <w:tbl>
      <w:tblPr>
        <w:tblStyle w:val="Style1"/>
        <w:tblW w:w="9630" w:type="dxa"/>
        <w:tblLayout w:type="fixed"/>
        <w:tblLook w:val="04E0" w:firstRow="1" w:lastRow="1" w:firstColumn="1" w:lastColumn="0" w:noHBand="0" w:noVBand="1"/>
      </w:tblPr>
      <w:tblGrid>
        <w:gridCol w:w="440"/>
        <w:gridCol w:w="1985"/>
        <w:gridCol w:w="2066"/>
        <w:gridCol w:w="1629"/>
        <w:gridCol w:w="1890"/>
        <w:gridCol w:w="1620"/>
      </w:tblGrid>
      <w:tr w:rsidR="00F857A7" w:rsidRPr="00B47363" w14:paraId="7C538545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090626" w14:textId="77777777" w:rsidR="00F857A7" w:rsidRPr="00B47363" w:rsidRDefault="00F857A7" w:rsidP="0094735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133DA604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066" w:type="dxa"/>
          </w:tcPr>
          <w:p w14:paraId="3F16A27F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9" w:type="dxa"/>
          </w:tcPr>
          <w:p w14:paraId="6264C112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890" w:type="dxa"/>
          </w:tcPr>
          <w:p w14:paraId="4E4FAEB3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620" w:type="dxa"/>
          </w:tcPr>
          <w:p w14:paraId="61EDD6BA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F857A7" w:rsidRPr="00B47363" w14:paraId="5ADC99B3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B2C90E5" w14:textId="77777777" w:rsidR="00F857A7" w:rsidRPr="00B47363" w:rsidRDefault="00F857A7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67BF5929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32CC6E09" w14:textId="31561D4D" w:rsidR="00F857A7" w:rsidRPr="00B47363" w:rsidRDefault="004F7DDB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data</w:t>
            </w:r>
            <w:r w:rsidR="00F857A7">
              <w:rPr>
                <w:rFonts w:cstheme="minorHAnsi"/>
              </w:rPr>
              <w:t xml:space="preserve"> ID</w:t>
            </w:r>
          </w:p>
        </w:tc>
        <w:tc>
          <w:tcPr>
            <w:tcW w:w="1629" w:type="dxa"/>
          </w:tcPr>
          <w:p w14:paraId="67A61793" w14:textId="2A3BEA5B" w:rsidR="00F857A7" w:rsidRPr="00B47363" w:rsidRDefault="006C3680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69E3471B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F2BB571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857A7" w:rsidRPr="00B47363" w14:paraId="0D0D33AB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014636" w14:textId="77777777" w:rsidR="00F857A7" w:rsidRPr="00B47363" w:rsidRDefault="00F857A7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37EF6BD2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SITEID</w:t>
            </w:r>
          </w:p>
        </w:tc>
        <w:tc>
          <w:tcPr>
            <w:tcW w:w="2066" w:type="dxa"/>
          </w:tcPr>
          <w:p w14:paraId="770827D5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629" w:type="dxa"/>
          </w:tcPr>
          <w:p w14:paraId="0EED20B3" w14:textId="59BBB4FD" w:rsidR="00F857A7" w:rsidRPr="00F210E0" w:rsidRDefault="006C3680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3A0C327E" w14:textId="77777777" w:rsidR="00F857A7" w:rsidRPr="00F210E0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00F9DFD9" w14:textId="77777777" w:rsidR="00F857A7" w:rsidRPr="00F210E0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F210E0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ite</w:t>
            </w:r>
          </w:p>
        </w:tc>
      </w:tr>
      <w:tr w:rsidR="00F857A7" w:rsidRPr="00B47363" w14:paraId="37877899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B033B65" w14:textId="632A4D23" w:rsidR="00F857A7" w:rsidRPr="00B47363" w:rsidRDefault="00F857A7" w:rsidP="00F857A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</w:tcPr>
          <w:p w14:paraId="560A787E" w14:textId="48A8FE8E" w:rsidR="00F857A7" w:rsidRDefault="00C13419" w:rsidP="00F857A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F857A7"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6ABD5BB4" w14:textId="0E59845A" w:rsidR="00F857A7" w:rsidRPr="00B47363" w:rsidRDefault="00C13419" w:rsidP="00C1341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Dataset </w:t>
            </w:r>
            <w:r w:rsidR="00F857A7">
              <w:rPr>
                <w:rFonts w:cstheme="minorHAnsi"/>
              </w:rPr>
              <w:t>ID</w:t>
            </w:r>
          </w:p>
        </w:tc>
        <w:tc>
          <w:tcPr>
            <w:tcW w:w="1629" w:type="dxa"/>
          </w:tcPr>
          <w:p w14:paraId="7D73F1BD" w14:textId="5BDBEAE2" w:rsidR="00F857A7" w:rsidRPr="00F210E0" w:rsidRDefault="006C3680" w:rsidP="00F857A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640DC855" w14:textId="086E5EA1" w:rsidR="00F857A7" w:rsidRPr="00F210E0" w:rsidRDefault="00F857A7" w:rsidP="00F857A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7FCB5BA3" w14:textId="40E0A877" w:rsidR="00F857A7" w:rsidRPr="00F210E0" w:rsidRDefault="00F857A7" w:rsidP="00C1341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</w:t>
            </w:r>
            <w:r w:rsidR="00C13419">
              <w:rPr>
                <w:rFonts w:cstheme="minorHAnsi"/>
                <w:i/>
              </w:rPr>
              <w:t>Dataset</w:t>
            </w:r>
          </w:p>
        </w:tc>
      </w:tr>
    </w:tbl>
    <w:p w14:paraId="5E3E4537" w14:textId="77777777" w:rsidR="00C13419" w:rsidRDefault="00C13419" w:rsidP="00C13419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610"/>
      </w:tblGrid>
      <w:tr w:rsidR="00C13419" w14:paraId="0ABE5B8D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5F23C27" w14:textId="77777777" w:rsidR="00C13419" w:rsidRDefault="00C13419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610" w:type="dxa"/>
          </w:tcPr>
          <w:p w14:paraId="08FA7099" w14:textId="77777777" w:rsidR="00C13419" w:rsidRDefault="00C13419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13419" w14:paraId="0C516549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3CAEC04" w14:textId="77777777" w:rsidR="00C13419" w:rsidRDefault="00C13419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610" w:type="dxa"/>
          </w:tcPr>
          <w:p w14:paraId="5ACD2D58" w14:textId="77777777" w:rsidR="00C13419" w:rsidRDefault="00C13419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13419" w14:paraId="3A693856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A74C9B" w14:textId="77777777" w:rsidR="00C13419" w:rsidRDefault="00C13419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610" w:type="dxa"/>
          </w:tcPr>
          <w:p w14:paraId="12329ACC" w14:textId="2ACF97DA" w:rsidR="00C13419" w:rsidRDefault="00C13419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(SITE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 xml:space="preserve">, </w:t>
            </w:r>
            <w:r w:rsidR="004F7DDB">
              <w:rPr>
                <w:rFonts w:cstheme="minorHAnsi"/>
              </w:rPr>
              <w:t>DATASETID</w:t>
            </w:r>
            <w:r>
              <w:rPr>
                <w:rFonts w:cstheme="minorHAnsi"/>
              </w:rPr>
              <w:t>)</w:t>
            </w:r>
          </w:p>
        </w:tc>
      </w:tr>
    </w:tbl>
    <w:p w14:paraId="1FB6112B" w14:textId="77777777" w:rsidR="00DB4EEF" w:rsidRDefault="00DB4EEF" w:rsidP="00DB4EEF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20"/>
        <w:gridCol w:w="7812"/>
      </w:tblGrid>
      <w:tr w:rsidR="004F7DDB" w:rsidRPr="00B47363" w14:paraId="671ED7FA" w14:textId="77777777" w:rsidTr="00947350">
        <w:tc>
          <w:tcPr>
            <w:tcW w:w="0" w:type="auto"/>
          </w:tcPr>
          <w:p w14:paraId="502A7AC9" w14:textId="77777777" w:rsidR="004F7DDB" w:rsidRPr="00B47363" w:rsidRDefault="004F7DDB" w:rsidP="00947350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8B55F2B" w14:textId="77777777" w:rsidR="004F7DDB" w:rsidRPr="00B47363" w:rsidRDefault="004F7DDB" w:rsidP="00947350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110A88C" w14:textId="591E01EB" w:rsidR="004F7DDB" w:rsidRPr="00B47363" w:rsidRDefault="004F7DDB" w:rsidP="004F7DDB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Site data ID – unique number used to identify a site data record.</w:t>
            </w:r>
          </w:p>
        </w:tc>
      </w:tr>
      <w:tr w:rsidR="004F7DDB" w:rsidRPr="00B47363" w14:paraId="519D8196" w14:textId="77777777" w:rsidTr="00D2514E">
        <w:trPr>
          <w:trHeight w:val="351"/>
        </w:trPr>
        <w:tc>
          <w:tcPr>
            <w:tcW w:w="0" w:type="auto"/>
          </w:tcPr>
          <w:p w14:paraId="255078D9" w14:textId="77777777" w:rsidR="004F7DDB" w:rsidRPr="00B47363" w:rsidRDefault="004F7DDB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B38ED4F" w14:textId="77777777" w:rsidR="004F7DDB" w:rsidRPr="00B47363" w:rsidRDefault="004F7DDB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1F4A652" w14:textId="7A863BB2" w:rsidR="004F7DDB" w:rsidRPr="00B47363" w:rsidRDefault="004F7DDB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Site ID – foreign key </w:t>
            </w:r>
            <w:r w:rsidR="00E45427">
              <w:rPr>
                <w:rFonts w:cstheme="minorHAnsi"/>
              </w:rPr>
              <w:t>linking the site data</w:t>
            </w:r>
            <w:r>
              <w:rPr>
                <w:rFonts w:cstheme="minorHAnsi"/>
              </w:rPr>
              <w:t xml:space="preserve">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).</w:t>
            </w:r>
          </w:p>
        </w:tc>
      </w:tr>
      <w:tr w:rsidR="004F7DDB" w:rsidRPr="00B47363" w14:paraId="3B090BBC" w14:textId="77777777" w:rsidTr="00947350">
        <w:tc>
          <w:tcPr>
            <w:tcW w:w="0" w:type="auto"/>
          </w:tcPr>
          <w:p w14:paraId="2281439E" w14:textId="77777777" w:rsidR="004F7DDB" w:rsidRDefault="004F7DDB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40BBBFF" w14:textId="696BB31C" w:rsidR="004F7DDB" w:rsidRPr="00B47363" w:rsidRDefault="004F7DDB" w:rsidP="004F7DD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DATASETID</w:t>
            </w:r>
          </w:p>
        </w:tc>
        <w:tc>
          <w:tcPr>
            <w:tcW w:w="0" w:type="auto"/>
          </w:tcPr>
          <w:p w14:paraId="6137F6EF" w14:textId="5F05F5F7" w:rsidR="004F7DDB" w:rsidRPr="00B47363" w:rsidRDefault="004F7DDB" w:rsidP="004F7DD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 ID – foreign key linking the site data record to the dataset record (Ref_Dataset).</w:t>
            </w:r>
          </w:p>
        </w:tc>
      </w:tr>
    </w:tbl>
    <w:p w14:paraId="063F9457" w14:textId="77777777" w:rsidR="004F7DDB" w:rsidRDefault="004F7DDB" w:rsidP="004F7DDB">
      <w:pPr>
        <w:spacing w:after="100" w:afterAutospacing="1" w:line="240" w:lineRule="auto"/>
        <w:rPr>
          <w:rFonts w:cstheme="minorHAnsi"/>
          <w:b/>
        </w:rPr>
      </w:pPr>
    </w:p>
    <w:p w14:paraId="6770644E" w14:textId="77777777" w:rsidR="009833CB" w:rsidRPr="00B47363" w:rsidRDefault="009833CB" w:rsidP="00E75737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Plot</w:t>
      </w:r>
    </w:p>
    <w:p w14:paraId="5DC4ED4F" w14:textId="77777777" w:rsidR="009833CB" w:rsidRPr="00B47363" w:rsidRDefault="009833CB" w:rsidP="00E75737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Plot</w:t>
      </w:r>
      <w:r w:rsidRPr="00B47363">
        <w:rPr>
          <w:rFonts w:cstheme="minorHAnsi"/>
        </w:rPr>
        <w:t xml:space="preserve"> Table (</w:t>
      </w:r>
      <w:r>
        <w:rPr>
          <w:rFonts w:cstheme="minorHAnsi"/>
          <w:i/>
        </w:rPr>
        <w:t>Plot</w:t>
      </w:r>
      <w:r w:rsidRPr="00B47363">
        <w:rPr>
          <w:rFonts w:cstheme="minorHAnsi"/>
        </w:rPr>
        <w:t>)</w:t>
      </w:r>
    </w:p>
    <w:tbl>
      <w:tblPr>
        <w:tblStyle w:val="Style1"/>
        <w:tblW w:w="9630" w:type="dxa"/>
        <w:tblLayout w:type="fixed"/>
        <w:tblLook w:val="04E0" w:firstRow="1" w:lastRow="1" w:firstColumn="1" w:lastColumn="0" w:noHBand="0" w:noVBand="1"/>
      </w:tblPr>
      <w:tblGrid>
        <w:gridCol w:w="440"/>
        <w:gridCol w:w="1985"/>
        <w:gridCol w:w="2066"/>
        <w:gridCol w:w="1629"/>
        <w:gridCol w:w="1890"/>
        <w:gridCol w:w="1620"/>
      </w:tblGrid>
      <w:tr w:rsidR="009833CB" w:rsidRPr="00B47363" w14:paraId="581D5CF8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D0DBE5" w14:textId="77777777" w:rsidR="009833CB" w:rsidRPr="00B47363" w:rsidRDefault="009833CB" w:rsidP="00E75737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7590C51E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066" w:type="dxa"/>
          </w:tcPr>
          <w:p w14:paraId="4DE70370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9" w:type="dxa"/>
          </w:tcPr>
          <w:p w14:paraId="327BBD20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890" w:type="dxa"/>
          </w:tcPr>
          <w:p w14:paraId="50133B82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620" w:type="dxa"/>
          </w:tcPr>
          <w:p w14:paraId="0CDEBDA0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1287E73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984789F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6A14667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2BACDDFF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ID</w:t>
            </w:r>
          </w:p>
        </w:tc>
        <w:tc>
          <w:tcPr>
            <w:tcW w:w="1629" w:type="dxa"/>
          </w:tcPr>
          <w:p w14:paraId="21CD3A88" w14:textId="7E440740" w:rsidR="009833CB" w:rsidRPr="00B47363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594B4467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78C0AD2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47C1CA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2BEFDE9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741F7296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SITEID</w:t>
            </w:r>
          </w:p>
        </w:tc>
        <w:tc>
          <w:tcPr>
            <w:tcW w:w="2066" w:type="dxa"/>
          </w:tcPr>
          <w:p w14:paraId="757BE55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629" w:type="dxa"/>
          </w:tcPr>
          <w:p w14:paraId="2D1B4840" w14:textId="61E452CD" w:rsidR="009833CB" w:rsidRPr="00F210E0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0AAF97E5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0D62DB1A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F210E0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ite</w:t>
            </w:r>
          </w:p>
        </w:tc>
      </w:tr>
      <w:tr w:rsidR="009833CB" w:rsidRPr="00B47363" w14:paraId="75DA95C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652DCE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</w:tcPr>
          <w:p w14:paraId="6C9B1592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PLOT</w:t>
            </w:r>
          </w:p>
        </w:tc>
        <w:tc>
          <w:tcPr>
            <w:tcW w:w="2066" w:type="dxa"/>
          </w:tcPr>
          <w:p w14:paraId="149764CC" w14:textId="709DD81F" w:rsidR="009833CB" w:rsidRPr="00F210E0" w:rsidRDefault="009833CB" w:rsidP="0009673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 xml:space="preserve">Plot </w:t>
            </w:r>
            <w:r w:rsidR="0009673C">
              <w:rPr>
                <w:rFonts w:cstheme="minorHAnsi"/>
              </w:rPr>
              <w:t>name</w:t>
            </w:r>
          </w:p>
        </w:tc>
        <w:tc>
          <w:tcPr>
            <w:tcW w:w="1629" w:type="dxa"/>
          </w:tcPr>
          <w:p w14:paraId="0F02A92C" w14:textId="1879411F" w:rsidR="009833CB" w:rsidRPr="00F210E0" w:rsidRDefault="00B137EC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(10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7420C643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862EAE8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C55A99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B0E8C7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5" w:type="dxa"/>
          </w:tcPr>
          <w:p w14:paraId="66DF134D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2066" w:type="dxa"/>
          </w:tcPr>
          <w:p w14:paraId="16F4583A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</w:t>
            </w:r>
          </w:p>
        </w:tc>
        <w:tc>
          <w:tcPr>
            <w:tcW w:w="1629" w:type="dxa"/>
          </w:tcPr>
          <w:p w14:paraId="36E96816" w14:textId="721EF351" w:rsidR="009833CB" w:rsidRPr="00F210E0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334AE49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B3145F5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136AF3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D56BFD2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5" w:type="dxa"/>
          </w:tcPr>
          <w:p w14:paraId="1409B235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2066" w:type="dxa"/>
          </w:tcPr>
          <w:p w14:paraId="530669B4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 date</w:t>
            </w:r>
          </w:p>
        </w:tc>
        <w:tc>
          <w:tcPr>
            <w:tcW w:w="1629" w:type="dxa"/>
          </w:tcPr>
          <w:p w14:paraId="3811FF0D" w14:textId="5B167F11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Date/Time</w:t>
            </w:r>
            <w:r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(S</w:t>
            </w:r>
            <w:r w:rsidR="00566553" w:rsidRPr="00B47363"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ate)</w:t>
            </w:r>
          </w:p>
        </w:tc>
        <w:tc>
          <w:tcPr>
            <w:tcW w:w="1890" w:type="dxa"/>
          </w:tcPr>
          <w:p w14:paraId="25725557" w14:textId="2CE75C5D" w:rsidR="009833CB" w:rsidRPr="00F210E0" w:rsidRDefault="004241C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</w:p>
        </w:tc>
        <w:tc>
          <w:tcPr>
            <w:tcW w:w="1620" w:type="dxa"/>
          </w:tcPr>
          <w:p w14:paraId="2E40A640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E428E6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9EC4272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85" w:type="dxa"/>
          </w:tcPr>
          <w:p w14:paraId="67BDE01C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PROJID</w:t>
            </w:r>
          </w:p>
        </w:tc>
        <w:tc>
          <w:tcPr>
            <w:tcW w:w="2066" w:type="dxa"/>
          </w:tcPr>
          <w:p w14:paraId="7A4B8F90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ID</w:t>
            </w:r>
          </w:p>
        </w:tc>
        <w:tc>
          <w:tcPr>
            <w:tcW w:w="1629" w:type="dxa"/>
          </w:tcPr>
          <w:p w14:paraId="3FCF735C" w14:textId="6DF8ED89" w:rsidR="009833CB" w:rsidRPr="00F210E0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14896791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7656E2AA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Ref_Project</w:t>
            </w:r>
          </w:p>
        </w:tc>
      </w:tr>
      <w:tr w:rsidR="009833CB" w:rsidRPr="00B47363" w14:paraId="3302415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A5E5FAF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85" w:type="dxa"/>
          </w:tcPr>
          <w:p w14:paraId="71899B0E" w14:textId="51537D9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066932">
              <w:rPr>
                <w:rFonts w:cstheme="minorHAnsi"/>
              </w:rPr>
              <w:t>COV</w:t>
            </w:r>
            <w:r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470E6A29" w14:textId="16E4BA19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06693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cover ID</w:t>
            </w:r>
          </w:p>
        </w:tc>
        <w:tc>
          <w:tcPr>
            <w:tcW w:w="1629" w:type="dxa"/>
          </w:tcPr>
          <w:p w14:paraId="0F0B8D53" w14:textId="5FB34636" w:rsidR="009833CB" w:rsidRPr="00B47363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4939683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3A60EA1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Ref_LandCover</w:t>
            </w:r>
          </w:p>
        </w:tc>
      </w:tr>
      <w:tr w:rsidR="009833CB" w:rsidRPr="00B47363" w14:paraId="7FB45DF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891622C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85" w:type="dxa"/>
          </w:tcPr>
          <w:p w14:paraId="7C701B55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4A5B">
              <w:rPr>
                <w:rFonts w:cstheme="minorHAnsi"/>
              </w:rPr>
              <w:t>PROTOID</w:t>
            </w:r>
          </w:p>
        </w:tc>
        <w:tc>
          <w:tcPr>
            <w:tcW w:w="2066" w:type="dxa"/>
          </w:tcPr>
          <w:p w14:paraId="73D574B3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Prototype ID</w:t>
            </w:r>
          </w:p>
        </w:tc>
        <w:tc>
          <w:tcPr>
            <w:tcW w:w="1629" w:type="dxa"/>
          </w:tcPr>
          <w:p w14:paraId="5EEAFBB9" w14:textId="45B396E5" w:rsidR="009833CB" w:rsidRPr="00B47363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890" w:type="dxa"/>
          </w:tcPr>
          <w:p w14:paraId="77C7DC6B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495FEA82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0D4A5B">
              <w:rPr>
                <w:rFonts w:cstheme="minorHAnsi"/>
                <w:i/>
              </w:rPr>
              <w:t>Ref_Protocol</w:t>
            </w:r>
          </w:p>
        </w:tc>
      </w:tr>
      <w:tr w:rsidR="001D4588" w:rsidRPr="00B47363" w14:paraId="34CEA56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5856CF3" w14:textId="77777777" w:rsidR="001D4588" w:rsidRDefault="001D4588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85" w:type="dxa"/>
          </w:tcPr>
          <w:p w14:paraId="2AB18450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2066" w:type="dxa"/>
          </w:tcPr>
          <w:p w14:paraId="772DC953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Latitude</w:t>
            </w:r>
          </w:p>
        </w:tc>
        <w:tc>
          <w:tcPr>
            <w:tcW w:w="1629" w:type="dxa"/>
          </w:tcPr>
          <w:p w14:paraId="3291744F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1890" w:type="dxa"/>
          </w:tcPr>
          <w:p w14:paraId="1127B79E" w14:textId="79FEA6E0" w:rsidR="001D4588" w:rsidRPr="00B47363" w:rsidRDefault="004052F9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1620" w:type="dxa"/>
          </w:tcPr>
          <w:p w14:paraId="3BBBF5BA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70B3E41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6AD4406" w14:textId="77777777" w:rsidR="001D4588" w:rsidRDefault="001D4588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85" w:type="dxa"/>
          </w:tcPr>
          <w:p w14:paraId="70179CED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2066" w:type="dxa"/>
          </w:tcPr>
          <w:p w14:paraId="54EC2EF3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Longitude</w:t>
            </w:r>
          </w:p>
        </w:tc>
        <w:tc>
          <w:tcPr>
            <w:tcW w:w="1629" w:type="dxa"/>
          </w:tcPr>
          <w:p w14:paraId="03D20E0D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1890" w:type="dxa"/>
          </w:tcPr>
          <w:p w14:paraId="2C71C02C" w14:textId="06DB907C" w:rsidR="001D4588" w:rsidRPr="00B47363" w:rsidRDefault="004052F9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1620" w:type="dxa"/>
          </w:tcPr>
          <w:p w14:paraId="22E61B59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C9DC8E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63D043" w14:textId="0DE319C2" w:rsidR="009833CB" w:rsidRDefault="00280639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985" w:type="dxa"/>
          </w:tcPr>
          <w:p w14:paraId="7939990A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TREE_AREA</w:t>
            </w:r>
          </w:p>
        </w:tc>
        <w:tc>
          <w:tcPr>
            <w:tcW w:w="2066" w:type="dxa"/>
          </w:tcPr>
          <w:p w14:paraId="31B11AD5" w14:textId="6C4597B0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E75C67">
              <w:rPr>
                <w:rFonts w:cstheme="minorHAnsi"/>
              </w:rPr>
              <w:t xml:space="preserve">subplot </w:t>
            </w:r>
            <w:r>
              <w:rPr>
                <w:rFonts w:cstheme="minorHAnsi"/>
              </w:rPr>
              <w:t>sample area</w:t>
            </w:r>
          </w:p>
        </w:tc>
        <w:tc>
          <w:tcPr>
            <w:tcW w:w="1629" w:type="dxa"/>
          </w:tcPr>
          <w:p w14:paraId="725F1D24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45EDDE05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620" w:type="dxa"/>
          </w:tcPr>
          <w:p w14:paraId="516B4E0A" w14:textId="77777777" w:rsidR="009833CB" w:rsidRPr="000D4A5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F47E643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2FFAC9" w14:textId="65316ADF" w:rsidR="009833CB" w:rsidRDefault="00280639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985" w:type="dxa"/>
          </w:tcPr>
          <w:p w14:paraId="07B4E0D1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SAP_AREA</w:t>
            </w:r>
          </w:p>
        </w:tc>
        <w:tc>
          <w:tcPr>
            <w:tcW w:w="2066" w:type="dxa"/>
          </w:tcPr>
          <w:p w14:paraId="412165B4" w14:textId="1EA2F2B4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Sapling </w:t>
            </w:r>
            <w:r w:rsidR="00E75C67">
              <w:rPr>
                <w:rFonts w:cstheme="minorHAnsi"/>
              </w:rPr>
              <w:t xml:space="preserve">subplot </w:t>
            </w:r>
            <w:r>
              <w:rPr>
                <w:rFonts w:cstheme="minorHAnsi"/>
              </w:rPr>
              <w:t>sample area</w:t>
            </w:r>
          </w:p>
        </w:tc>
        <w:tc>
          <w:tcPr>
            <w:tcW w:w="1629" w:type="dxa"/>
          </w:tcPr>
          <w:p w14:paraId="39477193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04DCDD50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620" w:type="dxa"/>
          </w:tcPr>
          <w:p w14:paraId="2822EF6D" w14:textId="77777777" w:rsidR="009833CB" w:rsidRPr="000D4A5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C92F58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5984FC" w14:textId="5EFA012B" w:rsidR="009833CB" w:rsidRDefault="00280639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985" w:type="dxa"/>
          </w:tcPr>
          <w:p w14:paraId="594F9FEC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UND_AREA</w:t>
            </w:r>
          </w:p>
        </w:tc>
        <w:tc>
          <w:tcPr>
            <w:tcW w:w="2066" w:type="dxa"/>
          </w:tcPr>
          <w:p w14:paraId="5EB6FB8C" w14:textId="2B20A692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Understory </w:t>
            </w:r>
            <w:r w:rsidR="00E75C67">
              <w:rPr>
                <w:rFonts w:cstheme="minorHAnsi"/>
              </w:rPr>
              <w:t xml:space="preserve">transect </w:t>
            </w:r>
            <w:r>
              <w:rPr>
                <w:rFonts w:cstheme="minorHAnsi"/>
              </w:rPr>
              <w:t>sample area</w:t>
            </w:r>
          </w:p>
        </w:tc>
        <w:tc>
          <w:tcPr>
            <w:tcW w:w="1629" w:type="dxa"/>
          </w:tcPr>
          <w:p w14:paraId="2CDD0965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36BE31DF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620" w:type="dxa"/>
          </w:tcPr>
          <w:p w14:paraId="398C0B1C" w14:textId="77777777" w:rsidR="009833CB" w:rsidRPr="000D4A5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85324B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E148E1" w14:textId="7B5A49D0" w:rsidR="009833CB" w:rsidRDefault="00280639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C6854">
              <w:rPr>
                <w:rFonts w:cstheme="minorHAnsi"/>
              </w:rPr>
              <w:t>4</w:t>
            </w:r>
          </w:p>
        </w:tc>
        <w:tc>
          <w:tcPr>
            <w:tcW w:w="1985" w:type="dxa"/>
          </w:tcPr>
          <w:p w14:paraId="29B5B29C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PLOT_DESCRIPTION</w:t>
            </w:r>
          </w:p>
        </w:tc>
        <w:tc>
          <w:tcPr>
            <w:tcW w:w="2066" w:type="dxa"/>
          </w:tcPr>
          <w:p w14:paraId="3A91E077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description</w:t>
            </w:r>
          </w:p>
        </w:tc>
        <w:tc>
          <w:tcPr>
            <w:tcW w:w="1629" w:type="dxa"/>
          </w:tcPr>
          <w:p w14:paraId="095D0E40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51F858A2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F6D1F36" w14:textId="77777777" w:rsidR="009833CB" w:rsidRPr="000D4A5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A97BC2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B49956" w14:textId="030F4D8E" w:rsidR="009833CB" w:rsidRDefault="001C685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985" w:type="dxa"/>
          </w:tcPr>
          <w:p w14:paraId="136B40B3" w14:textId="184DB4FA" w:rsidR="009833CB" w:rsidRDefault="009833CB" w:rsidP="00C414A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C414A5">
              <w:rPr>
                <w:rFonts w:cstheme="minorHAnsi"/>
              </w:rPr>
              <w:t>OTES</w:t>
            </w:r>
          </w:p>
        </w:tc>
        <w:tc>
          <w:tcPr>
            <w:tcW w:w="2066" w:type="dxa"/>
          </w:tcPr>
          <w:p w14:paraId="149DDF4F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629" w:type="dxa"/>
          </w:tcPr>
          <w:p w14:paraId="078C89BB" w14:textId="77777777" w:rsidR="009833CB" w:rsidRPr="00F210E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358C8EF8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6C55973C" w14:textId="77777777" w:rsidR="009833CB" w:rsidRPr="000D4A5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A19F89D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610"/>
      </w:tblGrid>
      <w:tr w:rsidR="009833CB" w14:paraId="2D50331E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1636DB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610" w:type="dxa"/>
          </w:tcPr>
          <w:p w14:paraId="0E74AE52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4B3EBB9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8C5C9A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610" w:type="dxa"/>
          </w:tcPr>
          <w:p w14:paraId="56D52D7B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21C619C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AFB659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610" w:type="dxa"/>
          </w:tcPr>
          <w:p w14:paraId="2FF33F09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(SITE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PLOT, MEAS)</w:t>
            </w:r>
          </w:p>
        </w:tc>
      </w:tr>
    </w:tbl>
    <w:p w14:paraId="47D7DB82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E75737" w14:paraId="03800C91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74F89CD" w14:textId="77777777" w:rsidR="00E75737" w:rsidRDefault="00E75737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1667AC0" w14:textId="77777777" w:rsidR="00E75737" w:rsidRDefault="00E75737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75737" w:rsidRPr="00026E7E" w14:paraId="21771E70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6ED10B" w14:textId="03CD1E73" w:rsidR="00E75737" w:rsidRPr="00026E7E" w:rsidRDefault="00E75737" w:rsidP="00E7573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50567FF1" w14:textId="4215BC50" w:rsidR="00E75737" w:rsidRPr="00026E7E" w:rsidRDefault="00E75737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  <w:r w:rsidRPr="00026E7E">
              <w:rPr>
                <w:rFonts w:ascii="Calibri" w:hAnsi="Calibri" w:cs="Calibri"/>
                <w:color w:val="000000"/>
              </w:rPr>
              <w:t>ID</w:t>
            </w:r>
          </w:p>
        </w:tc>
      </w:tr>
    </w:tbl>
    <w:p w14:paraId="684983BB" w14:textId="77777777" w:rsidR="00E75737" w:rsidRDefault="00E75737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985"/>
        <w:gridCol w:w="6935"/>
      </w:tblGrid>
      <w:tr w:rsidR="009833CB" w:rsidRPr="00B47363" w14:paraId="1895CB58" w14:textId="77777777" w:rsidTr="009833CB">
        <w:tc>
          <w:tcPr>
            <w:tcW w:w="0" w:type="auto"/>
          </w:tcPr>
          <w:p w14:paraId="3F0CD980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B00E415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C3AD8A4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Plot ID – unique number used to identify a plot record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6A3DE3A4" w14:textId="77777777" w:rsidTr="009833CB">
        <w:tc>
          <w:tcPr>
            <w:tcW w:w="0" w:type="auto"/>
          </w:tcPr>
          <w:p w14:paraId="45A6B88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802BAF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BCA482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ID – foreign key linking the plot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76CCF312" w14:textId="77777777" w:rsidTr="009833CB">
        <w:tc>
          <w:tcPr>
            <w:tcW w:w="0" w:type="auto"/>
          </w:tcPr>
          <w:p w14:paraId="6352F99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13F29F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</w:t>
            </w:r>
          </w:p>
        </w:tc>
        <w:tc>
          <w:tcPr>
            <w:tcW w:w="0" w:type="auto"/>
          </w:tcPr>
          <w:p w14:paraId="6F38F2F1" w14:textId="70933FB4" w:rsidR="009833CB" w:rsidRPr="00B47363" w:rsidRDefault="009833CB" w:rsidP="004B6B6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Plot – </w:t>
            </w:r>
            <w:r w:rsidR="0009673C">
              <w:rPr>
                <w:rFonts w:cstheme="minorHAnsi"/>
              </w:rPr>
              <w:t>plot name</w:t>
            </w:r>
            <w:r w:rsidR="004B6B69">
              <w:rPr>
                <w:rFonts w:cstheme="minorHAnsi"/>
              </w:rPr>
              <w:t>.</w:t>
            </w:r>
          </w:p>
        </w:tc>
      </w:tr>
      <w:tr w:rsidR="009833CB" w:rsidRPr="00B47363" w14:paraId="548911BD" w14:textId="77777777" w:rsidTr="009833CB">
        <w:tc>
          <w:tcPr>
            <w:tcW w:w="0" w:type="auto"/>
          </w:tcPr>
          <w:p w14:paraId="2F95F81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75B829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0" w:type="auto"/>
          </w:tcPr>
          <w:p w14:paraId="7CAEAF5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m</w:t>
            </w:r>
            <w:r w:rsidRPr="00F962E2">
              <w:rPr>
                <w:rFonts w:cstheme="minorHAnsi"/>
              </w:rPr>
              <w:t>easurement number</w:t>
            </w:r>
            <w:r>
              <w:rPr>
                <w:rFonts w:cstheme="minorHAnsi"/>
              </w:rPr>
              <w:t xml:space="preserve"> – c</w:t>
            </w:r>
            <w:r w:rsidRPr="00F962E2">
              <w:rPr>
                <w:rFonts w:cstheme="minorHAnsi"/>
              </w:rPr>
              <w:t>onsecutive number star</w:t>
            </w:r>
            <w:r>
              <w:rPr>
                <w:rFonts w:cstheme="minorHAnsi"/>
              </w:rPr>
              <w:t>ting with the first measurement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6157800A" w14:textId="77777777" w:rsidTr="009833CB">
        <w:tc>
          <w:tcPr>
            <w:tcW w:w="0" w:type="auto"/>
          </w:tcPr>
          <w:p w14:paraId="297A72F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999A93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0" w:type="auto"/>
          </w:tcPr>
          <w:p w14:paraId="76FCF532" w14:textId="24CEF605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Pl</w:t>
            </w:r>
            <w:r>
              <w:rPr>
                <w:rFonts w:cstheme="minorHAnsi"/>
              </w:rPr>
              <w:t>ot measurement date (</w:t>
            </w:r>
            <w:r w:rsidR="004241C0" w:rsidRPr="00B47363">
              <w:rPr>
                <w:rFonts w:cstheme="minorHAnsi"/>
              </w:rPr>
              <w:t>m</w:t>
            </w:r>
            <w:r w:rsidR="004241C0">
              <w:rPr>
                <w:rFonts w:cstheme="minorHAnsi"/>
              </w:rPr>
              <w:t>m</w:t>
            </w:r>
            <w:r w:rsidR="004241C0" w:rsidRPr="00B47363">
              <w:rPr>
                <w:rFonts w:cstheme="minorHAnsi"/>
              </w:rPr>
              <w:t>/</w:t>
            </w:r>
            <w:r w:rsidR="004241C0">
              <w:rPr>
                <w:rFonts w:cstheme="minorHAnsi"/>
              </w:rPr>
              <w:t>d</w:t>
            </w:r>
            <w:r w:rsidR="004241C0" w:rsidRPr="00B47363">
              <w:rPr>
                <w:rFonts w:cstheme="minorHAnsi"/>
              </w:rPr>
              <w:t>d/yyyy</w:t>
            </w:r>
            <w:r w:rsidRPr="00F962E2"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736F6E80" w14:textId="77777777" w:rsidTr="009833CB">
        <w:tc>
          <w:tcPr>
            <w:tcW w:w="0" w:type="auto"/>
          </w:tcPr>
          <w:p w14:paraId="74D7E9A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1A2BACB2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PROJID</w:t>
            </w:r>
          </w:p>
        </w:tc>
        <w:tc>
          <w:tcPr>
            <w:tcW w:w="0" w:type="auto"/>
          </w:tcPr>
          <w:p w14:paraId="188CFA6A" w14:textId="77777777" w:rsidR="009833CB" w:rsidRPr="00A95B19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 ID – foreign key linking the plot record to the project record (</w:t>
            </w:r>
            <w:r>
              <w:rPr>
                <w:rFonts w:cstheme="minorHAnsi"/>
                <w:i/>
              </w:rPr>
              <w:t>Ref_Project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6BF9894D" w14:textId="77777777" w:rsidTr="009833CB">
        <w:tc>
          <w:tcPr>
            <w:tcW w:w="0" w:type="auto"/>
          </w:tcPr>
          <w:p w14:paraId="5C1CBC8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5788D22" w14:textId="5C15FAB0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066932">
              <w:rPr>
                <w:rFonts w:cstheme="minorHAnsi"/>
              </w:rPr>
              <w:t>COV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CCB3D40" w14:textId="77777777" w:rsidR="00472D83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L</w:t>
            </w:r>
            <w:r>
              <w:rPr>
                <w:rFonts w:cstheme="minorHAnsi"/>
              </w:rPr>
              <w:t>and cover ID – foreign key linking the plot record to the land cover record (</w:t>
            </w:r>
            <w:r>
              <w:rPr>
                <w:rFonts w:cstheme="minorHAnsi"/>
                <w:i/>
              </w:rPr>
              <w:t>Ref_LandCover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11808FAA" w14:textId="77777777" w:rsidTr="009833CB">
        <w:tc>
          <w:tcPr>
            <w:tcW w:w="0" w:type="auto"/>
          </w:tcPr>
          <w:p w14:paraId="48A8604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0" w:type="auto"/>
          </w:tcPr>
          <w:p w14:paraId="7E81ECF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PROTOID</w:t>
            </w:r>
          </w:p>
        </w:tc>
        <w:tc>
          <w:tcPr>
            <w:tcW w:w="0" w:type="auto"/>
          </w:tcPr>
          <w:p w14:paraId="596BA407" w14:textId="77777777" w:rsidR="009833CB" w:rsidRPr="009845C6" w:rsidRDefault="009833CB" w:rsidP="00EE558C">
            <w:pPr>
              <w:spacing w:after="100" w:afterAutospacing="1"/>
              <w:rPr>
                <w:rFonts w:cstheme="minorHAnsi"/>
                <w:color w:val="FF0000"/>
              </w:rPr>
            </w:pPr>
            <w:r w:rsidRPr="00F962E2">
              <w:rPr>
                <w:rFonts w:cstheme="minorHAnsi"/>
              </w:rPr>
              <w:t>Protocol ID</w:t>
            </w:r>
            <w:r>
              <w:rPr>
                <w:rFonts w:cstheme="minorHAnsi"/>
              </w:rPr>
              <w:t xml:space="preserve"> – foreign key linking the plot record to the protocol record (</w:t>
            </w:r>
            <w:r>
              <w:rPr>
                <w:rFonts w:cstheme="minorHAnsi"/>
                <w:i/>
              </w:rPr>
              <w:t>Ref_Protocol</w:t>
            </w:r>
            <w:r>
              <w:rPr>
                <w:rFonts w:cstheme="minorHAnsi"/>
              </w:rPr>
              <w:t>)</w:t>
            </w:r>
            <w:r w:rsidR="00EE558C">
              <w:rPr>
                <w:rFonts w:cstheme="minorHAnsi"/>
              </w:rPr>
              <w:t>.</w:t>
            </w:r>
          </w:p>
        </w:tc>
      </w:tr>
      <w:tr w:rsidR="009833CB" w:rsidRPr="00B47363" w14:paraId="23249381" w14:textId="77777777" w:rsidTr="009833CB">
        <w:tc>
          <w:tcPr>
            <w:tcW w:w="0" w:type="auto"/>
          </w:tcPr>
          <w:p w14:paraId="0C142E8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D4A76C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2CBB291A" w14:textId="09EBF8A9" w:rsidR="009833CB" w:rsidRPr="00B47363" w:rsidRDefault="009833CB" w:rsidP="00F6294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Latitude (decimal degrees) – the approximate latitude of the </w:t>
            </w:r>
            <w:r w:rsidR="00F62946">
              <w:rPr>
                <w:rFonts w:cstheme="minorHAnsi"/>
              </w:rPr>
              <w:t>plot center</w:t>
            </w:r>
            <w:r w:rsidR="00E2765A"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9833CB" w:rsidRPr="00B47363" w14:paraId="483B5AA4" w14:textId="77777777" w:rsidTr="009833CB">
        <w:tc>
          <w:tcPr>
            <w:tcW w:w="0" w:type="auto"/>
          </w:tcPr>
          <w:p w14:paraId="4D3B732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7CBDC7A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17A24B9C" w14:textId="49AE5DCC" w:rsidR="009833CB" w:rsidRPr="00B47363" w:rsidRDefault="009833CB" w:rsidP="00F6294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Longitude (decimal degrees) – the approximate longitude of the </w:t>
            </w:r>
            <w:r w:rsidR="00E2765A">
              <w:rPr>
                <w:rFonts w:cstheme="minorHAnsi"/>
              </w:rPr>
              <w:t xml:space="preserve">plot </w:t>
            </w:r>
            <w:r w:rsidR="00F62946">
              <w:rPr>
                <w:rFonts w:cstheme="minorHAnsi"/>
              </w:rPr>
              <w:t>center</w:t>
            </w:r>
            <w:r w:rsidRPr="00B47363">
              <w:rPr>
                <w:rFonts w:cstheme="minorHAnsi"/>
              </w:rPr>
              <w:t xml:space="preserve"> using the Geographic Coordinate System (GCS) and World Geodetic System 1984 (WGS_1984) datum.</w:t>
            </w:r>
          </w:p>
        </w:tc>
      </w:tr>
      <w:tr w:rsidR="00280639" w:rsidRPr="00B47363" w14:paraId="15CB9BA0" w14:textId="77777777" w:rsidTr="009833CB">
        <w:tc>
          <w:tcPr>
            <w:tcW w:w="0" w:type="auto"/>
          </w:tcPr>
          <w:p w14:paraId="28111D8C" w14:textId="77777777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33A740C7" w14:textId="22C5ACE6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TREE_AREA</w:t>
            </w:r>
          </w:p>
        </w:tc>
        <w:tc>
          <w:tcPr>
            <w:tcW w:w="0" w:type="auto"/>
          </w:tcPr>
          <w:p w14:paraId="326CDF9F" w14:textId="10D620A3" w:rsidR="00280639" w:rsidRPr="00F962E2" w:rsidRDefault="00280639" w:rsidP="0028063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Tree sample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280639" w:rsidRPr="00B47363" w14:paraId="7001E31A" w14:textId="77777777" w:rsidTr="009833CB">
        <w:tc>
          <w:tcPr>
            <w:tcW w:w="0" w:type="auto"/>
          </w:tcPr>
          <w:p w14:paraId="3F1DF9D4" w14:textId="77777777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7C061666" w14:textId="281A785D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SAP_AREA</w:t>
            </w:r>
          </w:p>
        </w:tc>
        <w:tc>
          <w:tcPr>
            <w:tcW w:w="0" w:type="auto"/>
          </w:tcPr>
          <w:p w14:paraId="109645D6" w14:textId="791F6D73" w:rsidR="00280639" w:rsidRPr="00F962E2" w:rsidRDefault="00280639" w:rsidP="0028063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Sapling sample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280639" w:rsidRPr="00B47363" w14:paraId="42A241AA" w14:textId="77777777" w:rsidTr="009833CB">
        <w:tc>
          <w:tcPr>
            <w:tcW w:w="0" w:type="auto"/>
          </w:tcPr>
          <w:p w14:paraId="13725DC6" w14:textId="77777777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25843C30" w14:textId="103288A9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UND_AREA</w:t>
            </w:r>
          </w:p>
        </w:tc>
        <w:tc>
          <w:tcPr>
            <w:tcW w:w="0" w:type="auto"/>
          </w:tcPr>
          <w:p w14:paraId="5D05CD4F" w14:textId="1C364455" w:rsidR="00280639" w:rsidRPr="00F962E2" w:rsidRDefault="00280639" w:rsidP="0028063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Understory sample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9833CB" w:rsidRPr="00B47363" w14:paraId="19A5F2C0" w14:textId="77777777" w:rsidTr="009833CB">
        <w:tc>
          <w:tcPr>
            <w:tcW w:w="0" w:type="auto"/>
          </w:tcPr>
          <w:p w14:paraId="41D0A82A" w14:textId="27D937BD" w:rsidR="009833CB" w:rsidRDefault="00280639" w:rsidP="001C68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C6854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CD02620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PLOT_DESCRIPTION</w:t>
            </w:r>
          </w:p>
        </w:tc>
        <w:tc>
          <w:tcPr>
            <w:tcW w:w="0" w:type="auto"/>
          </w:tcPr>
          <w:p w14:paraId="585395C8" w14:textId="77777777" w:rsidR="009833CB" w:rsidRPr="00F962E2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Plot description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2ADFC8B1" w14:textId="77777777" w:rsidTr="009833CB">
        <w:tc>
          <w:tcPr>
            <w:tcW w:w="0" w:type="auto"/>
          </w:tcPr>
          <w:p w14:paraId="0E5E621B" w14:textId="42BC0E17" w:rsidR="009833CB" w:rsidRDefault="001C685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55E65BAE" w14:textId="77777777" w:rsidR="009833CB" w:rsidRPr="00F962E2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158130F" w14:textId="77777777" w:rsidR="009833CB" w:rsidRPr="00F962E2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682F50">
              <w:rPr>
                <w:rFonts w:cstheme="minorHAnsi"/>
              </w:rPr>
              <w:t>.</w:t>
            </w:r>
          </w:p>
        </w:tc>
      </w:tr>
    </w:tbl>
    <w:p w14:paraId="66230883" w14:textId="77777777" w:rsidR="009833CB" w:rsidRDefault="009833CB" w:rsidP="00972A95">
      <w:pPr>
        <w:rPr>
          <w:rFonts w:cstheme="minorHAnsi"/>
          <w:b/>
        </w:rPr>
      </w:pPr>
    </w:p>
    <w:p w14:paraId="690A899A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44DD2C7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Subplot</w:t>
      </w:r>
    </w:p>
    <w:p w14:paraId="489C0378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Subplot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Subplot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1"/>
        <w:gridCol w:w="2002"/>
        <w:gridCol w:w="2106"/>
        <w:gridCol w:w="1578"/>
        <w:gridCol w:w="1267"/>
        <w:gridCol w:w="1966"/>
      </w:tblGrid>
      <w:tr w:rsidR="009833CB" w:rsidRPr="00B47363" w14:paraId="2A2EB8EA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101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753881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A995E5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8C5AE49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2BC0F9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3AE20D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3BAC964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8B68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B0065B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94AE82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ID</w:t>
            </w:r>
          </w:p>
        </w:tc>
        <w:tc>
          <w:tcPr>
            <w:tcW w:w="0" w:type="auto"/>
          </w:tcPr>
          <w:p w14:paraId="29BA30A9" w14:textId="355CE910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6E9983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A81412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B99371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F302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CB872F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PLOTID</w:t>
            </w:r>
          </w:p>
        </w:tc>
        <w:tc>
          <w:tcPr>
            <w:tcW w:w="0" w:type="auto"/>
          </w:tcPr>
          <w:p w14:paraId="5B1F12D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221D8C1" w14:textId="05780992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785557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12D22B4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Plot</w:t>
            </w:r>
          </w:p>
        </w:tc>
      </w:tr>
      <w:tr w:rsidR="009833CB" w:rsidRPr="00B47363" w14:paraId="170B421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4710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9D138C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</w:t>
            </w:r>
          </w:p>
        </w:tc>
        <w:tc>
          <w:tcPr>
            <w:tcW w:w="0" w:type="auto"/>
          </w:tcPr>
          <w:p w14:paraId="3A7B908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31640593" w14:textId="3B135D0A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536A84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E2776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086562D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21FA36" w14:textId="2B511514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288C8C7" w14:textId="5A62A02E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148B47FF" w14:textId="2CC87C40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Azimuth</w:t>
            </w:r>
            <w:r w:rsidR="00E220D9">
              <w:rPr>
                <w:rFonts w:cstheme="minorHAnsi"/>
              </w:rPr>
              <w:t xml:space="preserve"> from subplot 1</w:t>
            </w:r>
          </w:p>
        </w:tc>
        <w:tc>
          <w:tcPr>
            <w:tcW w:w="0" w:type="auto"/>
          </w:tcPr>
          <w:p w14:paraId="3E55C2FA" w14:textId="1DD636C2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B25B347" w14:textId="3A82387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</w:t>
            </w:r>
          </w:p>
        </w:tc>
        <w:tc>
          <w:tcPr>
            <w:tcW w:w="0" w:type="auto"/>
          </w:tcPr>
          <w:p w14:paraId="705BAF6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74674DE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D3975" w14:textId="60A26A85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8E1FA33" w14:textId="2B66F3BF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</w:t>
            </w:r>
          </w:p>
        </w:tc>
        <w:tc>
          <w:tcPr>
            <w:tcW w:w="0" w:type="auto"/>
          </w:tcPr>
          <w:p w14:paraId="00482EF4" w14:textId="225370CE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Distance</w:t>
            </w:r>
            <w:r w:rsidR="00E220D9">
              <w:rPr>
                <w:rFonts w:cstheme="minorHAnsi"/>
              </w:rPr>
              <w:t xml:space="preserve"> from subplot 1</w:t>
            </w:r>
          </w:p>
        </w:tc>
        <w:tc>
          <w:tcPr>
            <w:tcW w:w="0" w:type="auto"/>
          </w:tcPr>
          <w:p w14:paraId="6C3DF17F" w14:textId="0A84CF7D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F669172" w14:textId="5DB9BB3D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0" w:type="auto"/>
          </w:tcPr>
          <w:p w14:paraId="3CE69177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2F0383D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B19BB" w14:textId="51DD4A61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0E26F021" w14:textId="34E619CA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06D6E9A0" w14:textId="761B423C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  <w:r w:rsidR="00E220D9">
              <w:rPr>
                <w:rFonts w:cstheme="minorHAnsi"/>
              </w:rPr>
              <w:t xml:space="preserve"> from subplot 1</w:t>
            </w:r>
          </w:p>
        </w:tc>
        <w:tc>
          <w:tcPr>
            <w:tcW w:w="0" w:type="auto"/>
          </w:tcPr>
          <w:p w14:paraId="7DCD451C" w14:textId="5F049EC6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6E146E5" w14:textId="70814C1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</w:t>
            </w:r>
          </w:p>
        </w:tc>
        <w:tc>
          <w:tcPr>
            <w:tcW w:w="0" w:type="auto"/>
          </w:tcPr>
          <w:p w14:paraId="4B69A59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1B136A0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F37BD8" w14:textId="62FE8BF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8E2E13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02E7BDD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Latitude</w:t>
            </w:r>
          </w:p>
        </w:tc>
        <w:tc>
          <w:tcPr>
            <w:tcW w:w="0" w:type="auto"/>
          </w:tcPr>
          <w:p w14:paraId="0F6AFBC3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164917B9" w14:textId="0491CD7D" w:rsidR="001D4588" w:rsidRPr="00B47363" w:rsidRDefault="004052F9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0D1FE150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2875005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6FEE2" w14:textId="2BB67776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1CFCFF5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30DD75C4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Longitude</w:t>
            </w:r>
          </w:p>
        </w:tc>
        <w:tc>
          <w:tcPr>
            <w:tcW w:w="0" w:type="auto"/>
          </w:tcPr>
          <w:p w14:paraId="3AFBB805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65CF6D28" w14:textId="4B343E7E" w:rsidR="001D4588" w:rsidRPr="00B47363" w:rsidRDefault="004052F9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619B937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3731479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AE7B8" w14:textId="4EB6069D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0B836B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ELEVATION</w:t>
            </w:r>
          </w:p>
        </w:tc>
        <w:tc>
          <w:tcPr>
            <w:tcW w:w="0" w:type="auto"/>
          </w:tcPr>
          <w:p w14:paraId="6617DF2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Elevation</w:t>
            </w:r>
          </w:p>
        </w:tc>
        <w:tc>
          <w:tcPr>
            <w:tcW w:w="0" w:type="auto"/>
          </w:tcPr>
          <w:p w14:paraId="3CD89889" w14:textId="77777777" w:rsidR="001D4588" w:rsidRPr="00F210E0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C60908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0" w:type="auto"/>
          </w:tcPr>
          <w:p w14:paraId="7F95F6FD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498FFF1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94331C" w14:textId="09C6D8FA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6879AF68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0" w:type="auto"/>
          </w:tcPr>
          <w:p w14:paraId="1F4B1AE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GPS accuracy</w:t>
            </w:r>
          </w:p>
        </w:tc>
        <w:tc>
          <w:tcPr>
            <w:tcW w:w="0" w:type="auto"/>
          </w:tcPr>
          <w:p w14:paraId="1F53B589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69680349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 +-</w:t>
            </w:r>
          </w:p>
        </w:tc>
        <w:tc>
          <w:tcPr>
            <w:tcW w:w="0" w:type="auto"/>
          </w:tcPr>
          <w:p w14:paraId="56530267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59C4F88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38D3E4" w14:textId="02BDB716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0325ABD2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253C">
              <w:rPr>
                <w:rFonts w:cstheme="minorHAnsi"/>
              </w:rPr>
              <w:t>GEOID</w:t>
            </w:r>
          </w:p>
        </w:tc>
        <w:tc>
          <w:tcPr>
            <w:tcW w:w="0" w:type="auto"/>
          </w:tcPr>
          <w:p w14:paraId="573D5088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ID</w:t>
            </w:r>
          </w:p>
        </w:tc>
        <w:tc>
          <w:tcPr>
            <w:tcW w:w="0" w:type="auto"/>
          </w:tcPr>
          <w:p w14:paraId="664768EB" w14:textId="32668AC9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C90E559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DBB6957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3F253C">
              <w:rPr>
                <w:rFonts w:cstheme="minorHAnsi"/>
                <w:i/>
              </w:rPr>
              <w:t>Ref_Geomorphic</w:t>
            </w:r>
          </w:p>
        </w:tc>
      </w:tr>
      <w:tr w:rsidR="001D4588" w:rsidRPr="00B47363" w14:paraId="60A700A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06A80" w14:textId="1259226E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7D82A78F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ECOID</w:t>
            </w:r>
          </w:p>
        </w:tc>
        <w:tc>
          <w:tcPr>
            <w:tcW w:w="0" w:type="auto"/>
          </w:tcPr>
          <w:p w14:paraId="18630AEB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 ID</w:t>
            </w:r>
          </w:p>
        </w:tc>
        <w:tc>
          <w:tcPr>
            <w:tcW w:w="0" w:type="auto"/>
          </w:tcPr>
          <w:p w14:paraId="2AA6977D" w14:textId="16630295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40E6024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68B14B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Ref_EcologicalCond</w:t>
            </w:r>
          </w:p>
        </w:tc>
      </w:tr>
      <w:tr w:rsidR="001D4588" w:rsidRPr="00B47363" w14:paraId="657C97F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01142" w14:textId="616AB575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2632D29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TOPOID</w:t>
            </w:r>
          </w:p>
        </w:tc>
        <w:tc>
          <w:tcPr>
            <w:tcW w:w="0" w:type="auto"/>
          </w:tcPr>
          <w:p w14:paraId="06C6AF60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Topographic ID</w:t>
            </w:r>
          </w:p>
        </w:tc>
        <w:tc>
          <w:tcPr>
            <w:tcW w:w="0" w:type="auto"/>
          </w:tcPr>
          <w:p w14:paraId="0F42B44B" w14:textId="465F935B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</w:t>
            </w:r>
            <w:r w:rsidR="001D4588"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D0B607D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8815A94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0A6208">
              <w:rPr>
                <w:rFonts w:cstheme="minorHAnsi"/>
                <w:i/>
              </w:rPr>
              <w:t>Ref_Topography</w:t>
            </w:r>
          </w:p>
        </w:tc>
      </w:tr>
      <w:tr w:rsidR="001D4588" w:rsidRPr="00B47363" w14:paraId="2473F1A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E9B0B" w14:textId="4826F7F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1EEFDAB" w14:textId="77777777" w:rsidR="001D4588" w:rsidRPr="000D4A5B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A6208">
              <w:rPr>
                <w:rFonts w:cstheme="minorHAnsi"/>
              </w:rPr>
              <w:t>SUBP_DESCRIPTION</w:t>
            </w:r>
          </w:p>
        </w:tc>
        <w:tc>
          <w:tcPr>
            <w:tcW w:w="0" w:type="auto"/>
          </w:tcPr>
          <w:p w14:paraId="38864896" w14:textId="7777777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description</w:t>
            </w:r>
          </w:p>
        </w:tc>
        <w:tc>
          <w:tcPr>
            <w:tcW w:w="0" w:type="auto"/>
          </w:tcPr>
          <w:p w14:paraId="129B7691" w14:textId="77777777" w:rsidR="001D4588" w:rsidRPr="00F210E0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1204482" w14:textId="7777777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DF11307" w14:textId="77777777" w:rsidR="001D4588" w:rsidRPr="000D4A5B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5B88F361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A3BC2" w14:textId="7E2D68A6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16A33BC6" w14:textId="77777777" w:rsidR="001D4588" w:rsidRPr="000D4A5B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F38DA8C" w14:textId="77777777" w:rsidR="001D4588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324E881" w14:textId="77777777" w:rsidR="001D4588" w:rsidRPr="00F210E0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9F866D2" w14:textId="77777777" w:rsidR="001D4588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98D447B" w14:textId="77777777" w:rsidR="001D4588" w:rsidRPr="000D4A5B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FEDC221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9833CB" w14:paraId="33DDBF1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3D496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7D36A17A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3E83FA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F8428C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B1DDE5C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4303E80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DF7190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3A14977A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(PLOT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SUBP)</w:t>
            </w:r>
          </w:p>
        </w:tc>
      </w:tr>
    </w:tbl>
    <w:p w14:paraId="57BAB998" w14:textId="77777777" w:rsidR="00C51889" w:rsidRDefault="00C51889" w:rsidP="00C51889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108"/>
        <w:gridCol w:w="928"/>
      </w:tblGrid>
      <w:tr w:rsidR="00C51889" w14:paraId="07A32851" w14:textId="77777777" w:rsidTr="00B8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16EDF33" w14:textId="77777777" w:rsidR="00C51889" w:rsidRDefault="00C51889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05757F59" w14:textId="77777777" w:rsidR="00C51889" w:rsidRDefault="00C51889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B73CE3" w14:paraId="00441103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E1433B9" w14:textId="4E4D622D" w:rsidR="00B73CE3" w:rsidRDefault="00B73CE3" w:rsidP="00B73CE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Disturbance</w:t>
            </w:r>
          </w:p>
        </w:tc>
        <w:tc>
          <w:tcPr>
            <w:tcW w:w="928" w:type="dxa"/>
          </w:tcPr>
          <w:p w14:paraId="381106F1" w14:textId="09BC3A22" w:rsidR="00B73CE3" w:rsidRDefault="00B73CE3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5419077A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94E5AA2" w14:textId="5535423D" w:rsidR="00C51889" w:rsidRPr="00026E7E" w:rsidRDefault="00C51889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8" w:type="dxa"/>
          </w:tcPr>
          <w:p w14:paraId="6DF7BCF5" w14:textId="3908B008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61D88F31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F40B28D" w14:textId="705E5B72" w:rsidR="00C51889" w:rsidRPr="00026E7E" w:rsidRDefault="00C51889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TreeSubp_C</w:t>
            </w:r>
          </w:p>
        </w:tc>
        <w:tc>
          <w:tcPr>
            <w:tcW w:w="928" w:type="dxa"/>
          </w:tcPr>
          <w:p w14:paraId="500EC641" w14:textId="1F3975DD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0307313B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BFA3400" w14:textId="53BA68DD" w:rsidR="00C51889" w:rsidRPr="00026E7E" w:rsidRDefault="00C51889" w:rsidP="0075160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8" w:type="dxa"/>
          </w:tcPr>
          <w:p w14:paraId="58A9BEBD" w14:textId="7572FCDA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6C33FBA7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5F84C5F" w14:textId="2D17E0C6" w:rsidR="00C51889" w:rsidRDefault="00751608" w:rsidP="0075160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SaplingSubp_C</w:t>
            </w:r>
          </w:p>
        </w:tc>
        <w:tc>
          <w:tcPr>
            <w:tcW w:w="928" w:type="dxa"/>
          </w:tcPr>
          <w:p w14:paraId="6196AB3C" w14:textId="6935DFAC" w:rsidR="00C51889" w:rsidRDefault="00751608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3E823AE3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488220A" w14:textId="2519F819" w:rsidR="00B81DDF" w:rsidRDefault="00B81DDF" w:rsidP="00B81DDF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</w:t>
            </w:r>
          </w:p>
        </w:tc>
        <w:tc>
          <w:tcPr>
            <w:tcW w:w="928" w:type="dxa"/>
          </w:tcPr>
          <w:p w14:paraId="358EB353" w14:textId="2AB0CC5C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F3528C" w14:paraId="57838773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184C82D" w14:textId="6BF02748" w:rsidR="00F3528C" w:rsidRDefault="00F3528C" w:rsidP="00F3528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SoilDepth</w:t>
            </w:r>
          </w:p>
        </w:tc>
        <w:tc>
          <w:tcPr>
            <w:tcW w:w="928" w:type="dxa"/>
          </w:tcPr>
          <w:p w14:paraId="2E002B22" w14:textId="771FF38F" w:rsidR="00F3528C" w:rsidRDefault="00F3528C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706954F9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C433FAB" w14:textId="68D2008D" w:rsidR="00B81DDF" w:rsidRDefault="00B81DDF" w:rsidP="00B81DDF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SoilSubp_CN</w:t>
            </w:r>
          </w:p>
        </w:tc>
        <w:tc>
          <w:tcPr>
            <w:tcW w:w="928" w:type="dxa"/>
          </w:tcPr>
          <w:p w14:paraId="0AEE3B65" w14:textId="2DBCE89E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72584A50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2D5171D" w14:textId="3F551412" w:rsidR="00B81DDF" w:rsidRDefault="00B81DDF" w:rsidP="00152A22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SubpTrans</w:t>
            </w:r>
          </w:p>
        </w:tc>
        <w:tc>
          <w:tcPr>
            <w:tcW w:w="928" w:type="dxa"/>
          </w:tcPr>
          <w:p w14:paraId="03E48F40" w14:textId="67B27E50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5715F1AA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3809B32" w14:textId="44EE8B7C" w:rsidR="00B81DDF" w:rsidRDefault="00152A22" w:rsidP="00152A22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Und</w:t>
            </w:r>
            <w:r w:rsidR="00B81DDF">
              <w:rPr>
                <w:rFonts w:ascii="Calibri" w:hAnsi="Calibri" w:cs="Calibri"/>
                <w:color w:val="000000"/>
              </w:rPr>
              <w:t>Subp_C</w:t>
            </w:r>
          </w:p>
        </w:tc>
        <w:tc>
          <w:tcPr>
            <w:tcW w:w="928" w:type="dxa"/>
          </w:tcPr>
          <w:p w14:paraId="47CE7972" w14:textId="5C3A4101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EC23E1" w14:paraId="643CC117" w14:textId="77777777" w:rsidTr="00B81D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A93F581" w14:textId="4C0F0E90" w:rsidR="00EC23E1" w:rsidRDefault="00152A22" w:rsidP="00152A22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WoodyDebrisSubp_C</w:t>
            </w:r>
          </w:p>
        </w:tc>
        <w:tc>
          <w:tcPr>
            <w:tcW w:w="928" w:type="dxa"/>
          </w:tcPr>
          <w:p w14:paraId="793E407C" w14:textId="578FC185" w:rsidR="00EC23E1" w:rsidRDefault="00EC23E1" w:rsidP="00EC23E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</w:tbl>
    <w:p w14:paraId="07E9440A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2002"/>
        <w:gridCol w:w="6918"/>
      </w:tblGrid>
      <w:tr w:rsidR="009833CB" w:rsidRPr="00B47363" w14:paraId="102FBC59" w14:textId="77777777" w:rsidTr="009833CB">
        <w:tc>
          <w:tcPr>
            <w:tcW w:w="0" w:type="auto"/>
          </w:tcPr>
          <w:p w14:paraId="1AE3F1E7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5C3DC39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5E43E1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Subplot ID – unique number used to identify a subplot record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25C50BA2" w14:textId="77777777" w:rsidTr="009833CB">
        <w:tc>
          <w:tcPr>
            <w:tcW w:w="0" w:type="auto"/>
          </w:tcPr>
          <w:p w14:paraId="125965B2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A9F1C7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PLOTID</w:t>
            </w:r>
          </w:p>
        </w:tc>
        <w:tc>
          <w:tcPr>
            <w:tcW w:w="0" w:type="auto"/>
          </w:tcPr>
          <w:p w14:paraId="1513703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ID – foreign key linking the subplot record to the plot record (</w:t>
            </w:r>
            <w:r>
              <w:rPr>
                <w:rFonts w:cstheme="minorHAnsi"/>
                <w:i/>
              </w:rPr>
              <w:t>Plot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243A4C16" w14:textId="77777777" w:rsidTr="009833CB">
        <w:tc>
          <w:tcPr>
            <w:tcW w:w="0" w:type="auto"/>
          </w:tcPr>
          <w:p w14:paraId="135BFFE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B75D1CE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</w:t>
            </w:r>
          </w:p>
        </w:tc>
        <w:tc>
          <w:tcPr>
            <w:tcW w:w="0" w:type="auto"/>
          </w:tcPr>
          <w:p w14:paraId="01FEBA3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number – unique subplot identification number</w:t>
            </w:r>
            <w:r w:rsidR="00682F50">
              <w:rPr>
                <w:rFonts w:cstheme="minorHAnsi"/>
              </w:rPr>
              <w:t>.</w:t>
            </w:r>
          </w:p>
        </w:tc>
      </w:tr>
      <w:tr w:rsidR="001D4588" w:rsidRPr="00B47363" w14:paraId="3242BB0F" w14:textId="77777777" w:rsidTr="009833CB">
        <w:tc>
          <w:tcPr>
            <w:tcW w:w="0" w:type="auto"/>
          </w:tcPr>
          <w:p w14:paraId="6D5065CF" w14:textId="634C9D57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05E9968" w14:textId="0D3D1090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082FF125" w14:textId="3F239DB0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Azimuth (degrees) from subplot 1.  </w:t>
            </w:r>
          </w:p>
        </w:tc>
      </w:tr>
      <w:tr w:rsidR="001D4588" w:rsidRPr="00B47363" w14:paraId="306B0C9B" w14:textId="77777777" w:rsidTr="009833CB">
        <w:tc>
          <w:tcPr>
            <w:tcW w:w="0" w:type="auto"/>
          </w:tcPr>
          <w:p w14:paraId="450F0524" w14:textId="7AB124BF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C4515FC" w14:textId="78DBBBAE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</w:t>
            </w:r>
          </w:p>
        </w:tc>
        <w:tc>
          <w:tcPr>
            <w:tcW w:w="0" w:type="auto"/>
          </w:tcPr>
          <w:p w14:paraId="31695192" w14:textId="75CEFF65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Horizontal distance (m) from subplot 1. </w:t>
            </w:r>
          </w:p>
        </w:tc>
      </w:tr>
      <w:tr w:rsidR="001D4588" w:rsidRPr="00B47363" w14:paraId="5CC92A13" w14:textId="77777777" w:rsidTr="009833CB">
        <w:tc>
          <w:tcPr>
            <w:tcW w:w="0" w:type="auto"/>
          </w:tcPr>
          <w:p w14:paraId="15CF637D" w14:textId="20BBEBA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0286955" w14:textId="644B9591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395DC130" w14:textId="68F9E3F3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962E2">
              <w:rPr>
                <w:rFonts w:cstheme="minorHAnsi"/>
              </w:rPr>
              <w:t xml:space="preserve">lope (%) </w:t>
            </w:r>
            <w:r>
              <w:rPr>
                <w:rFonts w:cstheme="minorHAnsi"/>
              </w:rPr>
              <w:t xml:space="preserve">from subplot 1 </w:t>
            </w:r>
            <w:r w:rsidRPr="00F962E2">
              <w:rPr>
                <w:rFonts w:cstheme="minorHAnsi"/>
              </w:rPr>
              <w:t>measured to nearest 1%</w:t>
            </w:r>
            <w:r w:rsidR="00E220D9">
              <w:rPr>
                <w:rFonts w:cstheme="minorHAnsi"/>
              </w:rPr>
              <w:t>.</w:t>
            </w:r>
          </w:p>
        </w:tc>
      </w:tr>
      <w:tr w:rsidR="001D4588" w:rsidRPr="00B47363" w14:paraId="7C43DAD5" w14:textId="77777777" w:rsidTr="009833CB">
        <w:tc>
          <w:tcPr>
            <w:tcW w:w="0" w:type="auto"/>
          </w:tcPr>
          <w:p w14:paraId="6B85B0BF" w14:textId="22F0535D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2DA8E8B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159B276A" w14:textId="17435D9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Latitude (decimal degrees) – the approximate latitude of the </w:t>
            </w:r>
            <w:r>
              <w:rPr>
                <w:rFonts w:cstheme="minorHAnsi"/>
              </w:rPr>
              <w:t>subplot center</w:t>
            </w:r>
            <w:r w:rsidRPr="00B47363">
              <w:rPr>
                <w:rFonts w:cstheme="minorHAnsi"/>
              </w:rPr>
              <w:t xml:space="preserve"> using the Geographic Coordinate System (GCS) and World Geodetic System 1984 (WGS_1984) datum.</w:t>
            </w:r>
          </w:p>
        </w:tc>
      </w:tr>
      <w:tr w:rsidR="001D4588" w:rsidRPr="00B47363" w14:paraId="539D80EA" w14:textId="77777777" w:rsidTr="009833CB">
        <w:tc>
          <w:tcPr>
            <w:tcW w:w="0" w:type="auto"/>
          </w:tcPr>
          <w:p w14:paraId="522F1F9A" w14:textId="363B00F9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4DC4B75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4247B2A7" w14:textId="0E6A1C36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Longitude (decimal degrees) – the approximate longitude of the </w:t>
            </w: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center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1D4588" w:rsidRPr="00B47363" w14:paraId="3781019A" w14:textId="77777777" w:rsidTr="009833CB">
        <w:tc>
          <w:tcPr>
            <w:tcW w:w="0" w:type="auto"/>
          </w:tcPr>
          <w:p w14:paraId="5C677F73" w14:textId="0DCA265C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099154F1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ELEVATION</w:t>
            </w:r>
          </w:p>
        </w:tc>
        <w:tc>
          <w:tcPr>
            <w:tcW w:w="0" w:type="auto"/>
          </w:tcPr>
          <w:p w14:paraId="27746630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 xml:space="preserve">Elevation (m) </w:t>
            </w:r>
            <w:r>
              <w:rPr>
                <w:rFonts w:cstheme="minorHAnsi"/>
              </w:rPr>
              <w:t xml:space="preserve">– </w:t>
            </w:r>
            <w:r w:rsidRPr="00A76B7E">
              <w:rPr>
                <w:rFonts w:cstheme="minorHAnsi"/>
              </w:rPr>
              <w:t>height above sea level</w:t>
            </w:r>
            <w:r>
              <w:rPr>
                <w:rFonts w:cstheme="minorHAnsi"/>
              </w:rPr>
              <w:t>.</w:t>
            </w:r>
          </w:p>
        </w:tc>
      </w:tr>
      <w:tr w:rsidR="001D4588" w:rsidRPr="00B47363" w14:paraId="27BE89EF" w14:textId="77777777" w:rsidTr="009833CB">
        <w:tc>
          <w:tcPr>
            <w:tcW w:w="0" w:type="auto"/>
          </w:tcPr>
          <w:p w14:paraId="6B273354" w14:textId="4E806547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59E91B2B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0" w:type="auto"/>
          </w:tcPr>
          <w:p w14:paraId="5EC431FC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GPS accuracy (+-m)</w:t>
            </w:r>
            <w:r>
              <w:rPr>
                <w:rFonts w:cstheme="minorHAnsi"/>
              </w:rPr>
              <w:t>.</w:t>
            </w:r>
          </w:p>
        </w:tc>
      </w:tr>
      <w:tr w:rsidR="001D4588" w:rsidRPr="00B47363" w14:paraId="5BF92CDE" w14:textId="77777777" w:rsidTr="009833CB">
        <w:tc>
          <w:tcPr>
            <w:tcW w:w="0" w:type="auto"/>
          </w:tcPr>
          <w:p w14:paraId="53BE5331" w14:textId="37E0CB6C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478A4F93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3F253C">
              <w:rPr>
                <w:rFonts w:cstheme="minorHAnsi"/>
              </w:rPr>
              <w:t>GEOID</w:t>
            </w:r>
          </w:p>
        </w:tc>
        <w:tc>
          <w:tcPr>
            <w:tcW w:w="0" w:type="auto"/>
          </w:tcPr>
          <w:p w14:paraId="201B8CE7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 xml:space="preserve">Geomorphic </w:t>
            </w:r>
            <w:r>
              <w:rPr>
                <w:rFonts w:cstheme="minorHAnsi"/>
              </w:rPr>
              <w:t>ID – foreign key linking the subplot record to the geomorphic record (</w:t>
            </w:r>
            <w:r w:rsidRPr="004E71C4">
              <w:rPr>
                <w:rFonts w:cstheme="minorHAnsi"/>
                <w:i/>
              </w:rPr>
              <w:t>Ref_Geomorphic</w:t>
            </w:r>
            <w:r>
              <w:rPr>
                <w:rFonts w:cstheme="minorHAnsi"/>
              </w:rPr>
              <w:t>).</w:t>
            </w:r>
          </w:p>
        </w:tc>
      </w:tr>
      <w:tr w:rsidR="001D4588" w:rsidRPr="00B47363" w14:paraId="70D67E33" w14:textId="77777777" w:rsidTr="009833CB">
        <w:tc>
          <w:tcPr>
            <w:tcW w:w="0" w:type="auto"/>
          </w:tcPr>
          <w:p w14:paraId="05D6E6BA" w14:textId="0AEC39A2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205E21CC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ECOID</w:t>
            </w:r>
          </w:p>
        </w:tc>
        <w:tc>
          <w:tcPr>
            <w:tcW w:w="0" w:type="auto"/>
          </w:tcPr>
          <w:p w14:paraId="564359BD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Ecological condition ID</w:t>
            </w:r>
            <w:r>
              <w:rPr>
                <w:rFonts w:cstheme="minorHAnsi"/>
              </w:rPr>
              <w:t xml:space="preserve"> – foreign key linking the subplot record to the ecological condition record (</w:t>
            </w:r>
            <w:r>
              <w:rPr>
                <w:rFonts w:cstheme="minorHAnsi"/>
                <w:i/>
              </w:rPr>
              <w:t>Ref_EcologicalCond</w:t>
            </w:r>
            <w:r>
              <w:rPr>
                <w:rFonts w:cstheme="minorHAnsi"/>
              </w:rPr>
              <w:t>).</w:t>
            </w:r>
          </w:p>
        </w:tc>
      </w:tr>
      <w:tr w:rsidR="001D4588" w:rsidRPr="00B47363" w14:paraId="4819DFDA" w14:textId="77777777" w:rsidTr="009833CB">
        <w:tc>
          <w:tcPr>
            <w:tcW w:w="0" w:type="auto"/>
          </w:tcPr>
          <w:p w14:paraId="49CF52BA" w14:textId="77AA5EBC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31A590BF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TOPOID</w:t>
            </w:r>
          </w:p>
        </w:tc>
        <w:tc>
          <w:tcPr>
            <w:tcW w:w="0" w:type="auto"/>
          </w:tcPr>
          <w:p w14:paraId="37AECDCC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Topographic ID</w:t>
            </w:r>
            <w:r>
              <w:rPr>
                <w:rFonts w:cstheme="minorHAnsi"/>
              </w:rPr>
              <w:t xml:space="preserve"> – foreign key linking the subplot record to the topography record (</w:t>
            </w:r>
            <w:r w:rsidRPr="004E71C4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Topography</w:t>
            </w:r>
            <w:r>
              <w:rPr>
                <w:rFonts w:cstheme="minorHAnsi"/>
              </w:rPr>
              <w:t>).</w:t>
            </w:r>
          </w:p>
        </w:tc>
      </w:tr>
      <w:tr w:rsidR="001D4588" w:rsidRPr="00B47363" w14:paraId="4EF2A6E0" w14:textId="77777777" w:rsidTr="009833CB">
        <w:tc>
          <w:tcPr>
            <w:tcW w:w="0" w:type="auto"/>
          </w:tcPr>
          <w:p w14:paraId="70BEF2E1" w14:textId="701234EC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687890C8" w14:textId="77777777" w:rsidR="001D4588" w:rsidRPr="000D4A5B" w:rsidRDefault="001D4588" w:rsidP="001D4588">
            <w:pPr>
              <w:spacing w:after="100" w:afterAutospacing="1"/>
              <w:rPr>
                <w:rFonts w:cstheme="minorHAnsi"/>
              </w:rPr>
            </w:pPr>
            <w:r w:rsidRPr="000A6208">
              <w:rPr>
                <w:rFonts w:cstheme="minorHAnsi"/>
              </w:rPr>
              <w:t>SUBP_DESCRIPTION</w:t>
            </w:r>
          </w:p>
        </w:tc>
        <w:tc>
          <w:tcPr>
            <w:tcW w:w="0" w:type="auto"/>
          </w:tcPr>
          <w:p w14:paraId="745729FC" w14:textId="77777777" w:rsidR="001D4588" w:rsidRPr="00F962E2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Subplot description</w:t>
            </w:r>
            <w:r>
              <w:rPr>
                <w:rFonts w:cstheme="minorHAnsi"/>
              </w:rPr>
              <w:t>.</w:t>
            </w:r>
          </w:p>
        </w:tc>
      </w:tr>
      <w:tr w:rsidR="001D4588" w:rsidRPr="00B47363" w14:paraId="0F38EBA2" w14:textId="77777777" w:rsidTr="009833CB">
        <w:tc>
          <w:tcPr>
            <w:tcW w:w="0" w:type="auto"/>
          </w:tcPr>
          <w:p w14:paraId="4DF8C2CE" w14:textId="620EDF1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5B563419" w14:textId="77777777" w:rsidR="001D4588" w:rsidRPr="000D4A5B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5198611" w14:textId="77777777" w:rsidR="001D4588" w:rsidRPr="00F962E2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15B454D6" w14:textId="77777777" w:rsidR="009833CB" w:rsidRDefault="009833CB" w:rsidP="00972A95">
      <w:pPr>
        <w:rPr>
          <w:rFonts w:cstheme="minorHAnsi"/>
          <w:b/>
        </w:rPr>
      </w:pPr>
    </w:p>
    <w:p w14:paraId="422744F2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78CE262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Disturbance</w:t>
      </w:r>
    </w:p>
    <w:p w14:paraId="72D5CE12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Disturbance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Disturbance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2203"/>
        <w:gridCol w:w="2052"/>
        <w:gridCol w:w="1452"/>
        <w:gridCol w:w="790"/>
        <w:gridCol w:w="1687"/>
      </w:tblGrid>
      <w:tr w:rsidR="009833CB" w:rsidRPr="00B47363" w14:paraId="293CB13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8E24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A0CA97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2CDD80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3DE64FF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4796065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17D915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4273430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8185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C7AE81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226D1C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ID</w:t>
            </w:r>
          </w:p>
        </w:tc>
        <w:tc>
          <w:tcPr>
            <w:tcW w:w="0" w:type="auto"/>
          </w:tcPr>
          <w:p w14:paraId="664AE99A" w14:textId="3D050578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2F0B42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3B212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032C86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F8BC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D01630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493FC27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E13B29C" w14:textId="63796C02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4B7D5A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B8D20D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0E778A9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3E020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0DFFF96" w14:textId="6740E6CE" w:rsidR="009833CB" w:rsidRPr="00F210E0" w:rsidRDefault="0074060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</w:t>
            </w:r>
            <w:r w:rsidR="009833CB">
              <w:rPr>
                <w:rFonts w:cstheme="minorHAnsi"/>
              </w:rPr>
              <w:t>U</w:t>
            </w:r>
            <w:r>
              <w:rPr>
                <w:rFonts w:cstheme="minorHAnsi"/>
              </w:rPr>
              <w:t>R</w:t>
            </w:r>
            <w:r w:rsidR="009833CB">
              <w:rPr>
                <w:rFonts w:cstheme="minorHAnsi"/>
              </w:rPr>
              <w:t>BN</w:t>
            </w:r>
          </w:p>
        </w:tc>
        <w:tc>
          <w:tcPr>
            <w:tcW w:w="0" w:type="auto"/>
          </w:tcPr>
          <w:p w14:paraId="1C5CF6CF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35752A75" w14:textId="39CC763D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AEA9A60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53146D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7EB455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C663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5BA685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1B42481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ID</w:t>
            </w:r>
          </w:p>
        </w:tc>
        <w:tc>
          <w:tcPr>
            <w:tcW w:w="0" w:type="auto"/>
          </w:tcPr>
          <w:p w14:paraId="58D597AA" w14:textId="148CFBDD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5283CC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3AFBCD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Ref_Disturbance</w:t>
            </w:r>
          </w:p>
        </w:tc>
      </w:tr>
      <w:tr w:rsidR="009833CB" w:rsidRPr="00B47363" w14:paraId="4D939D5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FE2E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D40E959" w14:textId="09B47ED4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="00670A62">
              <w:rPr>
                <w:rFonts w:cstheme="minorHAnsi"/>
              </w:rPr>
              <w:t>_NOTES</w:t>
            </w:r>
          </w:p>
        </w:tc>
        <w:tc>
          <w:tcPr>
            <w:tcW w:w="0" w:type="auto"/>
          </w:tcPr>
          <w:p w14:paraId="6E44D9F7" w14:textId="785AFC58" w:rsidR="009833CB" w:rsidRPr="00B47363" w:rsidRDefault="00670A6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notes</w:t>
            </w:r>
          </w:p>
        </w:tc>
        <w:tc>
          <w:tcPr>
            <w:tcW w:w="0" w:type="auto"/>
          </w:tcPr>
          <w:p w14:paraId="626AC27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Text</w:t>
            </w:r>
            <w:r>
              <w:rPr>
                <w:rFonts w:cstheme="minorHAnsi"/>
              </w:rPr>
              <w:t>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4B2C15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8B11C3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0F8A08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07805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1D2BDB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DYEAR</w:t>
            </w:r>
          </w:p>
        </w:tc>
        <w:tc>
          <w:tcPr>
            <w:tcW w:w="0" w:type="auto"/>
          </w:tcPr>
          <w:p w14:paraId="4CC47C2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year</w:t>
            </w:r>
          </w:p>
        </w:tc>
        <w:tc>
          <w:tcPr>
            <w:tcW w:w="0" w:type="auto"/>
          </w:tcPr>
          <w:p w14:paraId="28DBD53D" w14:textId="479DEA70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4903C4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7C66708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7C81F5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208DE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38B1998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6A61C591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43E5345A" w14:textId="43B50970" w:rsidR="009833CB" w:rsidRPr="00B47363" w:rsidRDefault="006C3680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B163105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D635BDE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</w:t>
            </w:r>
            <w:r w:rsidRPr="009E60C2">
              <w:rPr>
                <w:rFonts w:cstheme="minorHAnsi"/>
                <w:i/>
              </w:rPr>
              <w:t>_Citation</w:t>
            </w:r>
          </w:p>
        </w:tc>
      </w:tr>
    </w:tbl>
    <w:p w14:paraId="74B45E7F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012A03E0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9A132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FDD203A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6141EBF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3E361B2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527C1C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7E3C678C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0692E3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C3DE9BA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DISTURBN)</w:t>
            </w:r>
          </w:p>
        </w:tc>
      </w:tr>
    </w:tbl>
    <w:p w14:paraId="6E5D6409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2203"/>
        <w:gridCol w:w="6829"/>
      </w:tblGrid>
      <w:tr w:rsidR="009833CB" w:rsidRPr="00B47363" w14:paraId="53F4C4B0" w14:textId="77777777" w:rsidTr="009833CB">
        <w:tc>
          <w:tcPr>
            <w:tcW w:w="0" w:type="auto"/>
          </w:tcPr>
          <w:p w14:paraId="0FD3A8FB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065477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BE3244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Disturbance ID – unique number used to identify a disturbance record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D0A484D" w14:textId="77777777" w:rsidTr="009833CB">
        <w:tc>
          <w:tcPr>
            <w:tcW w:w="0" w:type="auto"/>
          </w:tcPr>
          <w:p w14:paraId="702A739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7A272E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1E1DEC9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disturbance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34D8B1A0" w14:textId="77777777" w:rsidTr="009833CB">
        <w:tc>
          <w:tcPr>
            <w:tcW w:w="0" w:type="auto"/>
          </w:tcPr>
          <w:p w14:paraId="0E849DF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0AC1D04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DISTRUBN</w:t>
            </w:r>
          </w:p>
        </w:tc>
        <w:tc>
          <w:tcPr>
            <w:tcW w:w="0" w:type="auto"/>
          </w:tcPr>
          <w:p w14:paraId="35E1DC9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Disturbance number</w:t>
            </w:r>
            <w:r>
              <w:rPr>
                <w:rFonts w:cstheme="minorHAnsi"/>
              </w:rPr>
              <w:t xml:space="preserve"> – unique number used to identify a subplot disturbance record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9DDECF6" w14:textId="77777777" w:rsidTr="009833CB">
        <w:tc>
          <w:tcPr>
            <w:tcW w:w="0" w:type="auto"/>
          </w:tcPr>
          <w:p w14:paraId="78230B0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36A3B4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4D7197E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 xml:space="preserve">Disturbance </w:t>
            </w:r>
            <w:r>
              <w:rPr>
                <w:rFonts w:cstheme="minorHAnsi"/>
              </w:rPr>
              <w:t>ID – foreign key linking the disturbance record to the subplot record (</w:t>
            </w:r>
            <w:r w:rsidRPr="0007420E">
              <w:rPr>
                <w:rFonts w:cstheme="minorHAnsi"/>
                <w:i/>
              </w:rPr>
              <w:t>Ref_Disturbance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4CDE013D" w14:textId="77777777" w:rsidTr="009833CB">
        <w:tc>
          <w:tcPr>
            <w:tcW w:w="0" w:type="auto"/>
          </w:tcPr>
          <w:p w14:paraId="43A60FE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4BDBB0F" w14:textId="50EB0EBB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="00670A62">
              <w:rPr>
                <w:rFonts w:cstheme="minorHAnsi"/>
              </w:rPr>
              <w:t>_NOTES</w:t>
            </w:r>
          </w:p>
        </w:tc>
        <w:tc>
          <w:tcPr>
            <w:tcW w:w="0" w:type="auto"/>
          </w:tcPr>
          <w:p w14:paraId="0DBDFEA0" w14:textId="3612C8F7" w:rsidR="009833CB" w:rsidRPr="00B47363" w:rsidRDefault="009833CB" w:rsidP="00670A62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 xml:space="preserve">Disturbance </w:t>
            </w:r>
            <w:r w:rsidR="00670A62">
              <w:rPr>
                <w:rFonts w:cstheme="minorHAnsi"/>
              </w:rPr>
              <w:t>notes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5272275" w14:textId="77777777" w:rsidTr="009833CB">
        <w:tc>
          <w:tcPr>
            <w:tcW w:w="0" w:type="auto"/>
          </w:tcPr>
          <w:p w14:paraId="7BE2551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34E6CAE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DYEAR</w:t>
            </w:r>
          </w:p>
        </w:tc>
        <w:tc>
          <w:tcPr>
            <w:tcW w:w="0" w:type="auto"/>
          </w:tcPr>
          <w:p w14:paraId="1502529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 xml:space="preserve">Disturbance </w:t>
            </w:r>
            <w:r>
              <w:rPr>
                <w:rFonts w:cstheme="minorHAnsi"/>
              </w:rPr>
              <w:t>year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C268A62" w14:textId="77777777" w:rsidTr="009833CB">
        <w:tc>
          <w:tcPr>
            <w:tcW w:w="0" w:type="auto"/>
          </w:tcPr>
          <w:p w14:paraId="19618D7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E7BDE9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0117766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disturbance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 w:rsidR="00104266">
              <w:rPr>
                <w:rFonts w:cstheme="minorHAnsi"/>
              </w:rPr>
              <w:t>).</w:t>
            </w:r>
          </w:p>
        </w:tc>
      </w:tr>
    </w:tbl>
    <w:p w14:paraId="58586384" w14:textId="77777777" w:rsidR="009833CB" w:rsidRDefault="009833CB" w:rsidP="00972A95">
      <w:pPr>
        <w:rPr>
          <w:rFonts w:cstheme="minorHAnsi"/>
          <w:b/>
        </w:rPr>
      </w:pPr>
    </w:p>
    <w:p w14:paraId="51EEAA53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1FC2827" w14:textId="77777777" w:rsidR="00C30CD6" w:rsidRPr="00B47363" w:rsidRDefault="00C30CD6" w:rsidP="00C30CD6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</w:t>
      </w:r>
    </w:p>
    <w:p w14:paraId="519D5282" w14:textId="21BA9019" w:rsidR="00C30CD6" w:rsidRPr="00B47363" w:rsidRDefault="00C30CD6" w:rsidP="00C30CD6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</w:t>
      </w:r>
      <w:r w:rsidRPr="00B47363">
        <w:rPr>
          <w:rFonts w:cstheme="minorHAnsi"/>
        </w:rPr>
        <w:t>Table (</w:t>
      </w:r>
      <w:r>
        <w:rPr>
          <w:rFonts w:cstheme="minorHAnsi"/>
          <w:i/>
        </w:rPr>
        <w:t>Soil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0"/>
        <w:gridCol w:w="1513"/>
        <w:gridCol w:w="2308"/>
        <w:gridCol w:w="1452"/>
        <w:gridCol w:w="2389"/>
        <w:gridCol w:w="1141"/>
      </w:tblGrid>
      <w:tr w:rsidR="00C30CD6" w:rsidRPr="00B47363" w14:paraId="44C54F4C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73261D" w14:textId="77777777" w:rsidR="00C30CD6" w:rsidRPr="00B47363" w:rsidRDefault="00C30CD6" w:rsidP="004241C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B89D4B1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61B15FF1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CBA91FD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4C7F9743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55DAC506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C30CD6" w:rsidRPr="00B47363" w14:paraId="7337D495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FE176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4F95751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C97840A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ID</w:t>
            </w:r>
          </w:p>
        </w:tc>
        <w:tc>
          <w:tcPr>
            <w:tcW w:w="0" w:type="auto"/>
          </w:tcPr>
          <w:p w14:paraId="2BB11D4B" w14:textId="60BA4EBC" w:rsidR="00C30CD6" w:rsidRPr="00B47363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4BD9FC9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9A7BE2F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1DC55D85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34B38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DC97D30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05D445C0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B8489C7" w14:textId="405B7525" w:rsidR="00C30CD6" w:rsidRPr="00F210E0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6A66584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8916B12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C30CD6" w:rsidRPr="00B47363" w14:paraId="3270F497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A171D6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798F343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51B926FB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47195CA0" w14:textId="03CBEBA5" w:rsidR="00C30CD6" w:rsidRPr="00F210E0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3303401D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EBF7825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0443D13C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413D5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4599717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0" w:type="auto"/>
          </w:tcPr>
          <w:p w14:paraId="3C06167C" w14:textId="09EB4748" w:rsidR="00C30CD6" w:rsidRPr="00B47363" w:rsidRDefault="00B547F8" w:rsidP="00B547F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m</w:t>
            </w:r>
            <w:r w:rsidR="00C30CD6">
              <w:rPr>
                <w:rFonts w:cstheme="minorHAnsi"/>
              </w:rPr>
              <w:t>inimum depth</w:t>
            </w:r>
          </w:p>
        </w:tc>
        <w:tc>
          <w:tcPr>
            <w:tcW w:w="0" w:type="auto"/>
          </w:tcPr>
          <w:p w14:paraId="509977AD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A90FF84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17A7325D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06967DD5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EAE28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62C19B0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MAXD</w:t>
            </w:r>
          </w:p>
        </w:tc>
        <w:tc>
          <w:tcPr>
            <w:tcW w:w="0" w:type="auto"/>
          </w:tcPr>
          <w:p w14:paraId="64E230A7" w14:textId="03629143" w:rsidR="00C30CD6" w:rsidRDefault="00B547F8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m</w:t>
            </w:r>
            <w:r w:rsidR="00C30CD6">
              <w:rPr>
                <w:rFonts w:cstheme="minorHAnsi"/>
              </w:rPr>
              <w:t>aximum depth</w:t>
            </w:r>
          </w:p>
        </w:tc>
        <w:tc>
          <w:tcPr>
            <w:tcW w:w="0" w:type="auto"/>
          </w:tcPr>
          <w:p w14:paraId="54716DF4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E940A13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30534BFA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778C5991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5F6D8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0BBAB97" w14:textId="0804268A" w:rsidR="00C30CD6" w:rsidRPr="00EE558C" w:rsidRDefault="00B547F8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IND</w:t>
            </w:r>
          </w:p>
        </w:tc>
        <w:tc>
          <w:tcPr>
            <w:tcW w:w="0" w:type="auto"/>
          </w:tcPr>
          <w:p w14:paraId="5AB281A4" w14:textId="78AAD8AF" w:rsidR="00C30CD6" w:rsidRPr="00EE558C" w:rsidRDefault="00B547F8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interval depth</w:t>
            </w:r>
          </w:p>
        </w:tc>
        <w:tc>
          <w:tcPr>
            <w:tcW w:w="0" w:type="auto"/>
          </w:tcPr>
          <w:p w14:paraId="0D245CDA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470ADCBB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06C2BAFE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1CB02A09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A87B30" w14:textId="01E882DB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28AB46F" w14:textId="2D495D22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AREA</w:t>
            </w:r>
          </w:p>
        </w:tc>
        <w:tc>
          <w:tcPr>
            <w:tcW w:w="0" w:type="auto"/>
          </w:tcPr>
          <w:p w14:paraId="0E38D18E" w14:textId="7286AE3A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Auger area</w:t>
            </w:r>
          </w:p>
        </w:tc>
        <w:tc>
          <w:tcPr>
            <w:tcW w:w="0" w:type="auto"/>
          </w:tcPr>
          <w:p w14:paraId="34CBF626" w14:textId="31580D06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0FAEE72D" w14:textId="19F8698C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43E754E2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72A7AA5B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511D3" w14:textId="60735E3D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0099B920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VOL</w:t>
            </w:r>
          </w:p>
        </w:tc>
        <w:tc>
          <w:tcPr>
            <w:tcW w:w="0" w:type="auto"/>
          </w:tcPr>
          <w:p w14:paraId="245FC290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Sample volume</w:t>
            </w:r>
          </w:p>
        </w:tc>
        <w:tc>
          <w:tcPr>
            <w:tcW w:w="0" w:type="auto"/>
          </w:tcPr>
          <w:p w14:paraId="08B7E22A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116C07B1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Cubic centimeters</w:t>
            </w:r>
          </w:p>
        </w:tc>
        <w:tc>
          <w:tcPr>
            <w:tcW w:w="0" w:type="auto"/>
          </w:tcPr>
          <w:p w14:paraId="786FC363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3FC6754D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F512F" w14:textId="3F6DFD86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091A2FC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4CA68AA7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Dry weight</w:t>
            </w:r>
          </w:p>
        </w:tc>
        <w:tc>
          <w:tcPr>
            <w:tcW w:w="0" w:type="auto"/>
          </w:tcPr>
          <w:p w14:paraId="2C220176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F9EC8B6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</w:t>
            </w:r>
          </w:p>
        </w:tc>
        <w:tc>
          <w:tcPr>
            <w:tcW w:w="0" w:type="auto"/>
          </w:tcPr>
          <w:p w14:paraId="7986B479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7ECEAA94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EE1D1" w14:textId="1ED4AC60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7379D668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BD</w:t>
            </w:r>
          </w:p>
        </w:tc>
        <w:tc>
          <w:tcPr>
            <w:tcW w:w="0" w:type="auto"/>
          </w:tcPr>
          <w:p w14:paraId="2423389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Bulk density</w:t>
            </w:r>
          </w:p>
        </w:tc>
        <w:tc>
          <w:tcPr>
            <w:tcW w:w="0" w:type="auto"/>
          </w:tcPr>
          <w:p w14:paraId="763DABA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6EE059F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Grams/cubic centimeter</w:t>
            </w:r>
          </w:p>
        </w:tc>
        <w:tc>
          <w:tcPr>
            <w:tcW w:w="0" w:type="auto"/>
          </w:tcPr>
          <w:p w14:paraId="645A7F33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1A9DC491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72F4E9" w14:textId="0A119FFC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A2A864F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3C6F3B3F" w14:textId="73D0D020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</w:t>
            </w:r>
          </w:p>
        </w:tc>
        <w:tc>
          <w:tcPr>
            <w:tcW w:w="0" w:type="auto"/>
          </w:tcPr>
          <w:p w14:paraId="1240C2B8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97AD6B9" w14:textId="7517F69E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588C54CB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65FCBEDC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8AB9D4" w14:textId="0625FFC5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3207DAF9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72685DF1" w14:textId="590A16A5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Nitrogen concentration</w:t>
            </w:r>
          </w:p>
        </w:tc>
        <w:tc>
          <w:tcPr>
            <w:tcW w:w="0" w:type="auto"/>
          </w:tcPr>
          <w:p w14:paraId="28E8DE7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8AA3A25" w14:textId="773A89E5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05854D8D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31878B51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2F74F" w14:textId="5DB47D88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3A464F11" w14:textId="1D8D6509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6540FF3" w14:textId="11013B82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51F4AFC6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308183F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5896F024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4A88A178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86E07" w14:textId="7DA73700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50A1E6F2" w14:textId="76EC0234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N_CONT</w:t>
            </w:r>
          </w:p>
        </w:tc>
        <w:tc>
          <w:tcPr>
            <w:tcW w:w="0" w:type="auto"/>
          </w:tcPr>
          <w:p w14:paraId="6E25BB09" w14:textId="1D79E166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Nitrogen content</w:t>
            </w:r>
          </w:p>
        </w:tc>
        <w:tc>
          <w:tcPr>
            <w:tcW w:w="0" w:type="auto"/>
          </w:tcPr>
          <w:p w14:paraId="38854267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B51464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2801077A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7492E" w:rsidRPr="00B47363" w14:paraId="50091554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1931E" w14:textId="0070DA20" w:rsidR="00B7492E" w:rsidRDefault="00B7492E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E124D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DA5DAA2" w14:textId="143F2DB6" w:rsidR="00B7492E" w:rsidRDefault="00B7492E" w:rsidP="00DC1C8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CNR</w:t>
            </w:r>
          </w:p>
        </w:tc>
        <w:tc>
          <w:tcPr>
            <w:tcW w:w="0" w:type="auto"/>
          </w:tcPr>
          <w:p w14:paraId="5EC1790D" w14:textId="5488D0CD" w:rsidR="00B7492E" w:rsidRDefault="00F05457" w:rsidP="00DC1C8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Carbon/nitrogen ratio</w:t>
            </w:r>
          </w:p>
        </w:tc>
        <w:tc>
          <w:tcPr>
            <w:tcW w:w="0" w:type="auto"/>
          </w:tcPr>
          <w:p w14:paraId="3F4DDFD5" w14:textId="72F83028" w:rsidR="00B7492E" w:rsidRDefault="00F05457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990CEBD" w14:textId="77777777" w:rsidR="00B7492E" w:rsidRDefault="00B7492E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357F2C4" w14:textId="77777777" w:rsidR="00B7492E" w:rsidRPr="00B47363" w:rsidRDefault="00B7492E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6A763BD" w14:textId="77777777" w:rsidR="00C30CD6" w:rsidRDefault="00C30CD6" w:rsidP="00C30CD6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C30CD6" w14:paraId="7F34CE79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AA4020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46AC5D8" w14:textId="77777777" w:rsidR="00C30CD6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30CD6" w14:paraId="132C6002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E20473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24D1796F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30CD6" w14:paraId="38CE82FD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86BE78C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E9EAFE3" w14:textId="77777777" w:rsidR="00C30CD6" w:rsidRDefault="00C30CD6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SAMP)</w:t>
            </w:r>
          </w:p>
        </w:tc>
      </w:tr>
    </w:tbl>
    <w:p w14:paraId="6583F07C" w14:textId="77777777" w:rsidR="00C30CD6" w:rsidRDefault="00C30CD6" w:rsidP="00C30CD6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980"/>
        <w:gridCol w:w="7275"/>
      </w:tblGrid>
      <w:tr w:rsidR="00C30CD6" w:rsidRPr="00B47363" w14:paraId="1EF9D023" w14:textId="77777777" w:rsidTr="004241C0">
        <w:tc>
          <w:tcPr>
            <w:tcW w:w="0" w:type="auto"/>
          </w:tcPr>
          <w:p w14:paraId="11ADB751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05E51FA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D7BBC76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sample ID – unique number used to identify a soils record.</w:t>
            </w:r>
          </w:p>
        </w:tc>
      </w:tr>
      <w:tr w:rsidR="00C30CD6" w:rsidRPr="00B47363" w14:paraId="43AC77F5" w14:textId="77777777" w:rsidTr="004241C0">
        <w:tc>
          <w:tcPr>
            <w:tcW w:w="0" w:type="auto"/>
          </w:tcPr>
          <w:p w14:paraId="70B29D50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F49F4A9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233BAEC5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soils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C30CD6" w:rsidRPr="00B47363" w14:paraId="446C8097" w14:textId="77777777" w:rsidTr="004241C0">
        <w:tc>
          <w:tcPr>
            <w:tcW w:w="0" w:type="auto"/>
          </w:tcPr>
          <w:p w14:paraId="4A82DB47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9231481" w14:textId="77777777" w:rsidR="00C30CD6" w:rsidRPr="00F210E0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71D646F1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used to identify a subplot soils record.</w:t>
            </w:r>
          </w:p>
        </w:tc>
      </w:tr>
      <w:tr w:rsidR="00C30CD6" w:rsidRPr="00B47363" w14:paraId="44C854B0" w14:textId="77777777" w:rsidTr="004241C0">
        <w:tc>
          <w:tcPr>
            <w:tcW w:w="0" w:type="auto"/>
          </w:tcPr>
          <w:p w14:paraId="118DF035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D44E272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0" w:type="auto"/>
          </w:tcPr>
          <w:p w14:paraId="26AFE3F1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soil sample depth</w:t>
            </w:r>
            <w:r w:rsidRPr="000F4E94">
              <w:rPr>
                <w:rFonts w:cstheme="minorHAnsi"/>
              </w:rPr>
              <w:t xml:space="preserve"> (cm)</w:t>
            </w:r>
            <w:r>
              <w:rPr>
                <w:rFonts w:cstheme="minorHAnsi"/>
              </w:rPr>
              <w:t>.</w:t>
            </w:r>
          </w:p>
        </w:tc>
      </w:tr>
      <w:tr w:rsidR="00C30CD6" w:rsidRPr="00B47363" w14:paraId="69601AC5" w14:textId="77777777" w:rsidTr="004241C0">
        <w:tc>
          <w:tcPr>
            <w:tcW w:w="0" w:type="auto"/>
          </w:tcPr>
          <w:p w14:paraId="5465D05C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0F72CE4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MAXD</w:t>
            </w:r>
          </w:p>
        </w:tc>
        <w:tc>
          <w:tcPr>
            <w:tcW w:w="0" w:type="auto"/>
          </w:tcPr>
          <w:p w14:paraId="05820E02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Maximum soil sample depth (cm).</w:t>
            </w:r>
          </w:p>
        </w:tc>
      </w:tr>
      <w:tr w:rsidR="00C30CD6" w:rsidRPr="00B47363" w14:paraId="2588ACA9" w14:textId="77777777" w:rsidTr="004241C0">
        <w:tc>
          <w:tcPr>
            <w:tcW w:w="0" w:type="auto"/>
          </w:tcPr>
          <w:p w14:paraId="26EFF2AD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E3D9B08" w14:textId="0EE8A668" w:rsidR="00C30CD6" w:rsidRPr="00EE558C" w:rsidRDefault="00B547F8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INTD</w:t>
            </w:r>
          </w:p>
        </w:tc>
        <w:tc>
          <w:tcPr>
            <w:tcW w:w="0" w:type="auto"/>
          </w:tcPr>
          <w:p w14:paraId="7C7166FB" w14:textId="0C5C18E7" w:rsidR="00C30CD6" w:rsidRPr="00EE558C" w:rsidRDefault="00B547F8" w:rsidP="004241C0">
            <w:pPr>
              <w:spacing w:after="100" w:afterAutospacing="1"/>
              <w:rPr>
                <w:rFonts w:cstheme="minorHAnsi"/>
              </w:rPr>
            </w:pPr>
            <w:r w:rsidRPr="00B547F8">
              <w:rPr>
                <w:rFonts w:cstheme="minorHAnsi"/>
              </w:rPr>
              <w:t>Interval depth (cm) – soil sample depth interval – Equation: MAXD - MINDD.</w:t>
            </w:r>
          </w:p>
        </w:tc>
      </w:tr>
      <w:tr w:rsidR="005E124D" w:rsidRPr="00B47363" w14:paraId="7C3FB26F" w14:textId="77777777" w:rsidTr="004241C0">
        <w:tc>
          <w:tcPr>
            <w:tcW w:w="0" w:type="auto"/>
          </w:tcPr>
          <w:p w14:paraId="5C84542C" w14:textId="4D6CA6DA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B9DFF7D" w14:textId="32AD4AE1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AREA</w:t>
            </w:r>
          </w:p>
        </w:tc>
        <w:tc>
          <w:tcPr>
            <w:tcW w:w="0" w:type="auto"/>
          </w:tcPr>
          <w:p w14:paraId="575F40A4" w14:textId="3D1E6BA3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Auger area (cm).</w:t>
            </w:r>
          </w:p>
        </w:tc>
      </w:tr>
      <w:tr w:rsidR="005E124D" w:rsidRPr="00B47363" w14:paraId="186B5CCC" w14:textId="77777777" w:rsidTr="004241C0">
        <w:tc>
          <w:tcPr>
            <w:tcW w:w="0" w:type="auto"/>
          </w:tcPr>
          <w:p w14:paraId="0754A471" w14:textId="15E740D1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5353CBF" w14:textId="77777777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VOL</w:t>
            </w:r>
          </w:p>
        </w:tc>
        <w:tc>
          <w:tcPr>
            <w:tcW w:w="0" w:type="auto"/>
          </w:tcPr>
          <w:p w14:paraId="76683FFA" w14:textId="77777777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Sample volume (cm</w:t>
            </w:r>
            <w:r w:rsidRPr="00EE558C">
              <w:rPr>
                <w:rFonts w:cstheme="minorHAnsi"/>
                <w:vertAlign w:val="superscript"/>
              </w:rPr>
              <w:t>3</w:t>
            </w:r>
            <w:r w:rsidRPr="00EE558C">
              <w:rPr>
                <w:rFonts w:cstheme="minorHAnsi"/>
              </w:rPr>
              <w:t>).</w:t>
            </w:r>
          </w:p>
        </w:tc>
      </w:tr>
      <w:tr w:rsidR="005E124D" w:rsidRPr="00B47363" w14:paraId="0A305854" w14:textId="77777777" w:rsidTr="004241C0">
        <w:tc>
          <w:tcPr>
            <w:tcW w:w="0" w:type="auto"/>
          </w:tcPr>
          <w:p w14:paraId="69D3C510" w14:textId="31A05B75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C3BF789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23944539" w14:textId="77777777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7B23E5">
              <w:rPr>
                <w:rFonts w:cstheme="minorHAnsi"/>
              </w:rPr>
              <w:t>Dry weight (g)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6FAA5FF4" w14:textId="77777777" w:rsidTr="004241C0">
        <w:tc>
          <w:tcPr>
            <w:tcW w:w="0" w:type="auto"/>
          </w:tcPr>
          <w:p w14:paraId="7BB93FF7" w14:textId="37DCE219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CD7E271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BD</w:t>
            </w:r>
          </w:p>
        </w:tc>
        <w:tc>
          <w:tcPr>
            <w:tcW w:w="0" w:type="auto"/>
          </w:tcPr>
          <w:p w14:paraId="5116B854" w14:textId="77777777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7B23E5">
              <w:rPr>
                <w:rFonts w:cstheme="minorHAnsi"/>
              </w:rPr>
              <w:t>Bulk density (g/cm3)</w:t>
            </w:r>
            <w:r>
              <w:rPr>
                <w:rFonts w:cstheme="minorHAnsi"/>
              </w:rPr>
              <w:t xml:space="preserve"> – </w:t>
            </w:r>
            <w:r w:rsidRPr="007B23E5">
              <w:rPr>
                <w:rFonts w:cstheme="minorHAnsi"/>
              </w:rPr>
              <w:t>Equation: DWT/VOL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248848FD" w14:textId="77777777" w:rsidTr="004241C0">
        <w:tc>
          <w:tcPr>
            <w:tcW w:w="0" w:type="auto"/>
          </w:tcPr>
          <w:p w14:paraId="763013FD" w14:textId="719675DB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D7BD6F5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02F24D33" w14:textId="1BC8FBB9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9D63E8">
              <w:rPr>
                <w:rFonts w:cstheme="minorHAnsi"/>
              </w:rPr>
              <w:t>Carbon concentration (%).</w:t>
            </w:r>
          </w:p>
        </w:tc>
      </w:tr>
      <w:tr w:rsidR="005E124D" w:rsidRPr="00B47363" w14:paraId="7E0CCF76" w14:textId="77777777" w:rsidTr="004241C0">
        <w:tc>
          <w:tcPr>
            <w:tcW w:w="0" w:type="auto"/>
          </w:tcPr>
          <w:p w14:paraId="1B64D2E1" w14:textId="542A2DAD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05FAB85D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7E7F8B38" w14:textId="086DA07B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9D63E8">
              <w:rPr>
                <w:rFonts w:cstheme="minorHAnsi"/>
              </w:rPr>
              <w:t>Nitrogen concentration (%).</w:t>
            </w:r>
          </w:p>
        </w:tc>
      </w:tr>
      <w:tr w:rsidR="005E124D" w:rsidRPr="00B47363" w14:paraId="1118AB33" w14:textId="77777777" w:rsidTr="004241C0">
        <w:tc>
          <w:tcPr>
            <w:tcW w:w="0" w:type="auto"/>
          </w:tcPr>
          <w:p w14:paraId="4C7FE644" w14:textId="0505D3F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61B1970B" w14:textId="060BD1C6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74FC60C0" w14:textId="6DC7DE26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7B23E5">
              <w:rPr>
                <w:rFonts w:cstheme="minorHAnsi"/>
              </w:rPr>
              <w:t>Carbon c</w:t>
            </w:r>
            <w:r>
              <w:rPr>
                <w:rFonts w:cstheme="minorHAnsi"/>
              </w:rPr>
              <w:t>ontent</w:t>
            </w:r>
            <w:r w:rsidRPr="007B23E5">
              <w:rPr>
                <w:rFonts w:cstheme="minorHAnsi"/>
              </w:rPr>
              <w:t xml:space="preserve"> (Mg/ha)</w:t>
            </w:r>
            <w:r>
              <w:rPr>
                <w:rFonts w:cstheme="minorHAnsi"/>
              </w:rPr>
              <w:t xml:space="preserve"> – Equation: 10</w:t>
            </w:r>
            <w:r w:rsidR="00595105">
              <w:rPr>
                <w:rFonts w:cstheme="minorHAnsi"/>
              </w:rPr>
              <w:t>0</w:t>
            </w:r>
            <w:r>
              <w:rPr>
                <w:rFonts w:cstheme="minorHAnsi"/>
              </w:rPr>
              <w:t>*(BD*PROFILE_T*(</w:t>
            </w:r>
            <w:r w:rsidRPr="007B23E5">
              <w:rPr>
                <w:rFonts w:cstheme="minorHAnsi"/>
              </w:rPr>
              <w:t>C</w:t>
            </w:r>
            <w:r>
              <w:rPr>
                <w:rFonts w:cstheme="minorHAnsi"/>
              </w:rPr>
              <w:t>/100)</w:t>
            </w:r>
            <w:r w:rsidRPr="007B23E5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6C002AEE" w14:textId="77777777" w:rsidTr="004241C0">
        <w:tc>
          <w:tcPr>
            <w:tcW w:w="0" w:type="auto"/>
          </w:tcPr>
          <w:p w14:paraId="7A6C8A55" w14:textId="0B42CAED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103D1AC" w14:textId="2A93CA70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N_CONT</w:t>
            </w:r>
          </w:p>
        </w:tc>
        <w:tc>
          <w:tcPr>
            <w:tcW w:w="0" w:type="auto"/>
          </w:tcPr>
          <w:p w14:paraId="7A8F7172" w14:textId="27A236AA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Nitrogen content (Mg/ha) –</w:t>
            </w:r>
            <w:r w:rsidRPr="007B23E5">
              <w:rPr>
                <w:rFonts w:cstheme="minorHAnsi"/>
              </w:rPr>
              <w:t xml:space="preserve"> Equation: 10</w:t>
            </w:r>
            <w:r w:rsidR="00595105">
              <w:rPr>
                <w:rFonts w:cstheme="minorHAnsi"/>
              </w:rPr>
              <w:t>0</w:t>
            </w:r>
            <w:r w:rsidRPr="007B23E5">
              <w:rPr>
                <w:rFonts w:cstheme="minorHAnsi"/>
              </w:rPr>
              <w:t>*(BD*PROFILE_T*</w:t>
            </w:r>
            <w:r>
              <w:rPr>
                <w:rFonts w:cstheme="minorHAnsi"/>
              </w:rPr>
              <w:t>(</w:t>
            </w:r>
            <w:r w:rsidRPr="007B23E5">
              <w:rPr>
                <w:rFonts w:cstheme="minorHAnsi"/>
              </w:rPr>
              <w:t>N</w:t>
            </w:r>
            <w:r>
              <w:rPr>
                <w:rFonts w:cstheme="minorHAnsi"/>
              </w:rPr>
              <w:t>/100)</w:t>
            </w:r>
            <w:r w:rsidRPr="007B23E5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47B5BAC4" w14:textId="77777777" w:rsidTr="004241C0">
        <w:tc>
          <w:tcPr>
            <w:tcW w:w="0" w:type="auto"/>
          </w:tcPr>
          <w:p w14:paraId="6486442D" w14:textId="00C529AE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0DF25029" w14:textId="4633EF06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CNR</w:t>
            </w:r>
          </w:p>
        </w:tc>
        <w:tc>
          <w:tcPr>
            <w:tcW w:w="0" w:type="auto"/>
          </w:tcPr>
          <w:p w14:paraId="23F9F842" w14:textId="4FAF6BF2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 w:rsidRPr="00F05457">
              <w:rPr>
                <w:rFonts w:cstheme="minorHAnsi"/>
              </w:rPr>
              <w:t xml:space="preserve">Carbon nitrogen ratio </w:t>
            </w:r>
            <w:r>
              <w:rPr>
                <w:rFonts w:cstheme="minorHAnsi"/>
              </w:rPr>
              <w:t>–</w:t>
            </w:r>
            <w:r w:rsidRPr="00F05457">
              <w:rPr>
                <w:rFonts w:cstheme="minorHAnsi"/>
              </w:rPr>
              <w:t xml:space="preserve"> Equation: C/N</w:t>
            </w:r>
            <w:r>
              <w:rPr>
                <w:rFonts w:cstheme="minorHAnsi"/>
              </w:rPr>
              <w:t>.</w:t>
            </w:r>
          </w:p>
        </w:tc>
      </w:tr>
    </w:tbl>
    <w:p w14:paraId="5D7BEADD" w14:textId="77777777" w:rsidR="00C30CD6" w:rsidRDefault="00C30CD6" w:rsidP="00C30CD6">
      <w:pPr>
        <w:rPr>
          <w:rFonts w:cstheme="minorHAnsi"/>
          <w:b/>
        </w:rPr>
      </w:pPr>
    </w:p>
    <w:p w14:paraId="75EE0A9B" w14:textId="77777777" w:rsidR="00C30CD6" w:rsidRDefault="00C30CD6" w:rsidP="00C30CD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C091728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Depth</w:t>
      </w:r>
    </w:p>
    <w:p w14:paraId="13CA2DAE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Depth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SoilDepth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807"/>
        <w:gridCol w:w="1452"/>
        <w:gridCol w:w="1314"/>
        <w:gridCol w:w="1141"/>
      </w:tblGrid>
      <w:tr w:rsidR="009833CB" w:rsidRPr="00B47363" w14:paraId="00ABD758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71F03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97D95C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01E7A50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EB3883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87D6B1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E8147C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458479E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0FEF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F24C2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2616F1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depth ID</w:t>
            </w:r>
          </w:p>
        </w:tc>
        <w:tc>
          <w:tcPr>
            <w:tcW w:w="0" w:type="auto"/>
          </w:tcPr>
          <w:p w14:paraId="0EEF4176" w14:textId="5F92982B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BAF14A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6B6FFE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4CC19A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5F1E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45E1A5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692532E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31EA3B4" w14:textId="7A1B5CF8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97B1DC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332895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3C25D39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14BA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DC0F92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4F23F83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31F5E052" w14:textId="2214D477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0AB862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F4744C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4E15A75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23CA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C4D26B0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26D1EFE0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5EEC3838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735A000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4F47E9CE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457ED15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001E3713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2F096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388BF43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C33424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2337D3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2C567780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0652217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82F417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2BDADCB7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SAMP)</w:t>
            </w:r>
          </w:p>
        </w:tc>
      </w:tr>
    </w:tbl>
    <w:p w14:paraId="17DA8290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83"/>
        <w:gridCol w:w="7768"/>
      </w:tblGrid>
      <w:tr w:rsidR="009833CB" w:rsidRPr="00B47363" w14:paraId="7843F4F7" w14:textId="77777777" w:rsidTr="009833CB">
        <w:tc>
          <w:tcPr>
            <w:tcW w:w="0" w:type="auto"/>
          </w:tcPr>
          <w:p w14:paraId="34CF87DC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9BC995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B91179F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depth ID – unique number used to identify a soil depth record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36F8DFC0" w14:textId="77777777" w:rsidTr="009833CB">
        <w:tc>
          <w:tcPr>
            <w:tcW w:w="0" w:type="auto"/>
          </w:tcPr>
          <w:p w14:paraId="6219AF8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E6EA07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450DA17C" w14:textId="77777777" w:rsidR="009833CB" w:rsidRPr="00B47363" w:rsidRDefault="009833CB" w:rsidP="0010426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soil depth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2C8CEE3F" w14:textId="77777777" w:rsidTr="009833CB">
        <w:tc>
          <w:tcPr>
            <w:tcW w:w="0" w:type="auto"/>
          </w:tcPr>
          <w:p w14:paraId="04AC8A17" w14:textId="77777777" w:rsidR="009833CB" w:rsidRDefault="009833CB" w:rsidP="0010426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A3A56D1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5B216E2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used to identify a subplot soil depth record</w:t>
            </w:r>
            <w:r w:rsidR="00EE558C">
              <w:rPr>
                <w:rFonts w:cstheme="minorHAnsi"/>
              </w:rPr>
              <w:t>.</w:t>
            </w:r>
          </w:p>
        </w:tc>
      </w:tr>
      <w:tr w:rsidR="009833CB" w:rsidRPr="00B47363" w14:paraId="1BC03AF1" w14:textId="77777777" w:rsidTr="009833CB">
        <w:tc>
          <w:tcPr>
            <w:tcW w:w="0" w:type="auto"/>
          </w:tcPr>
          <w:p w14:paraId="359CB35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797E86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79BB267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0F4E94">
              <w:rPr>
                <w:rFonts w:cstheme="minorHAnsi"/>
              </w:rPr>
              <w:t>Soil depth (cm)</w:t>
            </w:r>
            <w:r w:rsidR="00104266">
              <w:rPr>
                <w:rFonts w:cstheme="minorHAnsi"/>
              </w:rPr>
              <w:t>.</w:t>
            </w:r>
          </w:p>
        </w:tc>
      </w:tr>
    </w:tbl>
    <w:p w14:paraId="38A1E593" w14:textId="77777777" w:rsidR="009833CB" w:rsidRDefault="009833CB" w:rsidP="00972A95">
      <w:pPr>
        <w:rPr>
          <w:rFonts w:cstheme="minorHAnsi"/>
          <w:b/>
        </w:rPr>
      </w:pPr>
    </w:p>
    <w:p w14:paraId="6E3C4127" w14:textId="77777777" w:rsidR="0009783F" w:rsidRDefault="0009783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C586604" w14:textId="1157BEB8" w:rsidR="00E73FAA" w:rsidRPr="00B47363" w:rsidRDefault="00E73FAA" w:rsidP="00E73FAA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Soil Subplot Carbon &amp; </w:t>
      </w:r>
      <w:r w:rsidR="00754A8F">
        <w:rPr>
          <w:rFonts w:cstheme="minorHAnsi"/>
          <w:b/>
        </w:rPr>
        <w:t>Nitrogen</w:t>
      </w:r>
    </w:p>
    <w:p w14:paraId="564E6831" w14:textId="5283AB3B" w:rsidR="00E73FAA" w:rsidRPr="00B47363" w:rsidRDefault="00E73FAA" w:rsidP="00E73FAA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Subplot Carbon &amp; Nitrogen </w:t>
      </w:r>
      <w:r w:rsidRPr="00B47363">
        <w:rPr>
          <w:rFonts w:cstheme="minorHAnsi"/>
        </w:rPr>
        <w:t>Table (</w:t>
      </w:r>
      <w:r>
        <w:rPr>
          <w:rFonts w:cstheme="minorHAnsi"/>
          <w:i/>
        </w:rPr>
        <w:t>SoilSubp_CN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996"/>
        <w:gridCol w:w="2227"/>
        <w:gridCol w:w="1452"/>
        <w:gridCol w:w="2039"/>
        <w:gridCol w:w="1141"/>
      </w:tblGrid>
      <w:tr w:rsidR="00E73FAA" w:rsidRPr="00B47363" w14:paraId="1743A452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FF73F" w14:textId="77777777" w:rsidR="00E73FAA" w:rsidRPr="00B47363" w:rsidRDefault="00E73FAA" w:rsidP="00416157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EBCDE64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EAC6624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6D73550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19252DC9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25A24D4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73FAA" w:rsidRPr="00B47363" w14:paraId="454E635D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3A653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C106B09" w14:textId="1B2C68AD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CE70A8A" w14:textId="6A226E59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68C3AE8" w14:textId="5027C111" w:rsidR="00E73FAA" w:rsidRPr="00B47363" w:rsidRDefault="006C3680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CBCA9E6" w14:textId="5DBD6D8B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CCED1AC" w14:textId="4720581E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E73FAA" w:rsidRPr="00B47363" w14:paraId="0FD7D485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6C33F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4BD2746" w14:textId="6DC817A4" w:rsidR="00E73FAA" w:rsidRPr="00B47363" w:rsidRDefault="00827EC5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79864BF" w14:textId="612E7FB6" w:rsidR="00E73FAA" w:rsidRPr="00B47363" w:rsidRDefault="005B5B94" w:rsidP="005B5B9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c</w:t>
            </w:r>
            <w:r w:rsidR="00E73FAA">
              <w:rPr>
                <w:rFonts w:cstheme="minorHAnsi"/>
              </w:rPr>
              <w:t>arbon content</w:t>
            </w:r>
          </w:p>
        </w:tc>
        <w:tc>
          <w:tcPr>
            <w:tcW w:w="0" w:type="auto"/>
          </w:tcPr>
          <w:p w14:paraId="6C5DD5B1" w14:textId="7AEF78D4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6DBCD20" w14:textId="793C9EC6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19593F23" w14:textId="7B0A02B9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73FAA" w:rsidRPr="00B47363" w14:paraId="0F61C096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0ABA2" w14:textId="77777777" w:rsidR="00E73FAA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2C56455" w14:textId="1FE5A010" w:rsidR="00E73FAA" w:rsidRPr="00F210E0" w:rsidRDefault="00827EC5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N_CONT</w:t>
            </w:r>
          </w:p>
        </w:tc>
        <w:tc>
          <w:tcPr>
            <w:tcW w:w="0" w:type="auto"/>
          </w:tcPr>
          <w:p w14:paraId="29A6DBBC" w14:textId="4CB3E1F6" w:rsidR="00E73FAA" w:rsidRPr="00F210E0" w:rsidRDefault="005B5B94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n</w:t>
            </w:r>
            <w:bookmarkStart w:id="2" w:name="_GoBack"/>
            <w:bookmarkEnd w:id="2"/>
            <w:r w:rsidR="00E73FAA">
              <w:rPr>
                <w:rFonts w:cstheme="minorHAnsi"/>
              </w:rPr>
              <w:t>itrogen content</w:t>
            </w:r>
          </w:p>
        </w:tc>
        <w:tc>
          <w:tcPr>
            <w:tcW w:w="0" w:type="auto"/>
          </w:tcPr>
          <w:p w14:paraId="01488063" w14:textId="73ED50D0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571F535" w14:textId="724235B1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0FD8E8A5" w14:textId="2EF0812B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73FAA" w:rsidRPr="00B47363" w14:paraId="4C8FB9E0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5E846" w14:textId="77777777" w:rsidR="00E73FAA" w:rsidRDefault="00E73FAA" w:rsidP="0041615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D4C9E99" w14:textId="473A364A" w:rsidR="00E73FAA" w:rsidRPr="00B47363" w:rsidRDefault="00827EC5" w:rsidP="00E73F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MEAN_DEPTH</w:t>
            </w:r>
          </w:p>
        </w:tc>
        <w:tc>
          <w:tcPr>
            <w:tcW w:w="0" w:type="auto"/>
          </w:tcPr>
          <w:p w14:paraId="6F6D0CE6" w14:textId="7920DA25" w:rsidR="00E73FAA" w:rsidRPr="00B47363" w:rsidRDefault="00E73FAA" w:rsidP="00E73F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Mean depth</w:t>
            </w:r>
          </w:p>
        </w:tc>
        <w:tc>
          <w:tcPr>
            <w:tcW w:w="0" w:type="auto"/>
          </w:tcPr>
          <w:p w14:paraId="4594D209" w14:textId="77777777" w:rsidR="00E73FAA" w:rsidRPr="00B47363" w:rsidRDefault="00E73FAA" w:rsidP="0041615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94A6E1F" w14:textId="77777777" w:rsidR="00E73FAA" w:rsidRPr="00B47363" w:rsidRDefault="00E73FAA" w:rsidP="0041615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376F86B6" w14:textId="77777777" w:rsidR="00E73FAA" w:rsidRPr="00B47363" w:rsidRDefault="00E73FAA" w:rsidP="0041615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476746B" w14:textId="77777777" w:rsidR="00E73FAA" w:rsidRDefault="00E73FAA" w:rsidP="00E73FAA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E73FAA" w14:paraId="01D8243B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5CEAFC" w14:textId="77777777" w:rsidR="00E73FAA" w:rsidRDefault="00E73FAA" w:rsidP="0041615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AAFB5A4" w14:textId="77777777" w:rsidR="00E73FAA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E73FAA" w14:paraId="4950371E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BF2A221" w14:textId="77777777" w:rsidR="00E73FAA" w:rsidRDefault="00E73FAA" w:rsidP="00416157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642BCC3" w14:textId="77777777" w:rsidR="00E73FAA" w:rsidRDefault="00E73FAA" w:rsidP="0041615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E73FAA" w14:paraId="72BB99EF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5F4F2B" w14:textId="77777777" w:rsidR="00E73FAA" w:rsidRDefault="00E73FAA" w:rsidP="00416157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546CF338" w14:textId="77777777" w:rsidR="00E73FAA" w:rsidRDefault="00E73FAA" w:rsidP="0041615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(SUBPID)</w:t>
            </w:r>
          </w:p>
        </w:tc>
      </w:tr>
    </w:tbl>
    <w:p w14:paraId="220D69ED" w14:textId="77777777" w:rsidR="00E73FAA" w:rsidRDefault="00E73FAA" w:rsidP="00E73FAA">
      <w:pPr>
        <w:rPr>
          <w:rFonts w:cstheme="minorHAnsi"/>
          <w:b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328"/>
        <w:gridCol w:w="1996"/>
        <w:gridCol w:w="7306"/>
      </w:tblGrid>
      <w:tr w:rsidR="00E73FAA" w:rsidRPr="00B47363" w14:paraId="19AF3A8C" w14:textId="77777777" w:rsidTr="00827EC5">
        <w:tc>
          <w:tcPr>
            <w:tcW w:w="0" w:type="auto"/>
          </w:tcPr>
          <w:p w14:paraId="77A56590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F36358F" w14:textId="04042E12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7306" w:type="dxa"/>
          </w:tcPr>
          <w:p w14:paraId="7DB16651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E73FAA" w:rsidRPr="00B47363" w14:paraId="4D561732" w14:textId="77777777" w:rsidTr="00827EC5">
        <w:tc>
          <w:tcPr>
            <w:tcW w:w="0" w:type="auto"/>
          </w:tcPr>
          <w:p w14:paraId="7265CFEB" w14:textId="77777777" w:rsidR="00E73FAA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6E65A04" w14:textId="1F41A2BB" w:rsidR="00E73FAA" w:rsidRPr="00F210E0" w:rsidRDefault="00827EC5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C_CONT</w:t>
            </w:r>
          </w:p>
        </w:tc>
        <w:tc>
          <w:tcPr>
            <w:tcW w:w="7306" w:type="dxa"/>
          </w:tcPr>
          <w:p w14:paraId="0E1817CF" w14:textId="1365B9FC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total </w:t>
            </w:r>
            <w:r w:rsidR="00827EC5">
              <w:rPr>
                <w:rFonts w:cstheme="minorHAnsi"/>
              </w:rPr>
              <w:t xml:space="preserve">soil </w:t>
            </w:r>
            <w:r>
              <w:rPr>
                <w:rFonts w:cstheme="minorHAnsi"/>
              </w:rPr>
              <w:t>c</w:t>
            </w:r>
            <w:r w:rsidRPr="007B23E5">
              <w:rPr>
                <w:rFonts w:cstheme="minorHAnsi"/>
              </w:rPr>
              <w:t>arbon c</w:t>
            </w:r>
            <w:r>
              <w:rPr>
                <w:rFonts w:cstheme="minorHAnsi"/>
              </w:rPr>
              <w:t>ontent</w:t>
            </w:r>
            <w:r w:rsidRPr="007B23E5">
              <w:rPr>
                <w:rFonts w:cstheme="minorHAnsi"/>
              </w:rPr>
              <w:t xml:space="preserve"> (Mg/ha)</w:t>
            </w:r>
            <w:r>
              <w:rPr>
                <w:rFonts w:cstheme="minorHAnsi"/>
              </w:rPr>
              <w:t>.</w:t>
            </w:r>
          </w:p>
        </w:tc>
      </w:tr>
      <w:tr w:rsidR="00E73FAA" w:rsidRPr="00B47363" w14:paraId="212C8448" w14:textId="77777777" w:rsidTr="00827EC5">
        <w:tc>
          <w:tcPr>
            <w:tcW w:w="0" w:type="auto"/>
          </w:tcPr>
          <w:p w14:paraId="7AC4BF70" w14:textId="77777777" w:rsidR="00E73FAA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8F12991" w14:textId="340C9E5A" w:rsidR="00E73FAA" w:rsidRPr="00B47363" w:rsidRDefault="00827EC5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N_CONT</w:t>
            </w:r>
          </w:p>
        </w:tc>
        <w:tc>
          <w:tcPr>
            <w:tcW w:w="7306" w:type="dxa"/>
          </w:tcPr>
          <w:p w14:paraId="06D47F83" w14:textId="409CB5B0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total </w:t>
            </w:r>
            <w:r w:rsidR="00827EC5">
              <w:rPr>
                <w:rFonts w:cstheme="minorHAnsi"/>
              </w:rPr>
              <w:t xml:space="preserve">soil </w:t>
            </w:r>
            <w:r>
              <w:rPr>
                <w:rFonts w:cstheme="minorHAnsi"/>
              </w:rPr>
              <w:t>nitrogen</w:t>
            </w:r>
            <w:r w:rsidRPr="007B23E5">
              <w:rPr>
                <w:rFonts w:cstheme="minorHAnsi"/>
              </w:rPr>
              <w:t xml:space="preserve"> c</w:t>
            </w:r>
            <w:r>
              <w:rPr>
                <w:rFonts w:cstheme="minorHAnsi"/>
              </w:rPr>
              <w:t>ontent</w:t>
            </w:r>
            <w:r w:rsidRPr="007B23E5">
              <w:rPr>
                <w:rFonts w:cstheme="minorHAnsi"/>
              </w:rPr>
              <w:t xml:space="preserve"> (Mg/ha)</w:t>
            </w:r>
            <w:r>
              <w:rPr>
                <w:rFonts w:cstheme="minorHAnsi"/>
              </w:rPr>
              <w:t>.</w:t>
            </w:r>
          </w:p>
        </w:tc>
      </w:tr>
      <w:tr w:rsidR="00E73FAA" w:rsidRPr="00B47363" w14:paraId="74FA4CB8" w14:textId="77777777" w:rsidTr="00827EC5">
        <w:trPr>
          <w:trHeight w:val="68"/>
        </w:trPr>
        <w:tc>
          <w:tcPr>
            <w:tcW w:w="0" w:type="auto"/>
          </w:tcPr>
          <w:p w14:paraId="43DB80C5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6E7CB66" w14:textId="6323A1EF" w:rsidR="00E73FAA" w:rsidRPr="00B47363" w:rsidRDefault="00827EC5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MEAN_DEPTH</w:t>
            </w:r>
          </w:p>
        </w:tc>
        <w:tc>
          <w:tcPr>
            <w:tcW w:w="7306" w:type="dxa"/>
          </w:tcPr>
          <w:p w14:paraId="1572ECFC" w14:textId="74696E33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mean soil depth (cm).</w:t>
            </w:r>
          </w:p>
        </w:tc>
      </w:tr>
    </w:tbl>
    <w:p w14:paraId="0AD41000" w14:textId="77777777" w:rsidR="00E73FAA" w:rsidRDefault="00E73FAA" w:rsidP="00972A95">
      <w:pPr>
        <w:rPr>
          <w:rFonts w:cstheme="minorHAnsi"/>
          <w:b/>
        </w:rPr>
      </w:pPr>
    </w:p>
    <w:p w14:paraId="2AA1E01D" w14:textId="77777777" w:rsidR="0009783F" w:rsidRDefault="0009783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B0AB19B" w14:textId="6E6B6F83" w:rsidR="00C30CD6" w:rsidRPr="00B47363" w:rsidRDefault="00C30CD6" w:rsidP="00155FB3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Flux Plot</w:t>
      </w:r>
    </w:p>
    <w:p w14:paraId="544C4340" w14:textId="77777777" w:rsidR="00C30CD6" w:rsidRPr="00B47363" w:rsidRDefault="00C30CD6" w:rsidP="00155FB3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Flux Plot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Flux_Plot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077"/>
        <w:gridCol w:w="1619"/>
        <w:gridCol w:w="1370"/>
        <w:gridCol w:w="1556"/>
      </w:tblGrid>
      <w:tr w:rsidR="00C30CD6" w:rsidRPr="00B47363" w14:paraId="01C05B35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CD415" w14:textId="77777777" w:rsidR="00C30CD6" w:rsidRPr="00B47363" w:rsidRDefault="00C30CD6" w:rsidP="00155FB3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4320D756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DF1D070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0D63C7F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5DB8583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19DE754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C30CD6" w:rsidRPr="00B47363" w14:paraId="782BAD4E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7C3FD" w14:textId="77777777" w:rsidR="00C30CD6" w:rsidRPr="00B47363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CA6A28B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FB692FA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plot ID</w:t>
            </w:r>
          </w:p>
        </w:tc>
        <w:tc>
          <w:tcPr>
            <w:tcW w:w="0" w:type="auto"/>
          </w:tcPr>
          <w:p w14:paraId="0A314A8E" w14:textId="014ED8B0" w:rsidR="00C30CD6" w:rsidRPr="00B47363" w:rsidRDefault="006C3680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005D2E0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A779213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1B2824D6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47156" w14:textId="77777777" w:rsidR="00C30CD6" w:rsidRPr="00B47363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59CCE94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SITEID</w:t>
            </w:r>
          </w:p>
        </w:tc>
        <w:tc>
          <w:tcPr>
            <w:tcW w:w="0" w:type="auto"/>
          </w:tcPr>
          <w:p w14:paraId="2BADD18B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64C89CD" w14:textId="2A57C97C" w:rsidR="00C30CD6" w:rsidRPr="00F210E0" w:rsidRDefault="006C3680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14F622E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D7636FB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F210E0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ite</w:t>
            </w:r>
          </w:p>
        </w:tc>
      </w:tr>
      <w:tr w:rsidR="00C30CD6" w:rsidRPr="00B47363" w14:paraId="62F646E0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19E906" w14:textId="77777777" w:rsidR="00C30CD6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30D8FBA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F210E0">
              <w:rPr>
                <w:rFonts w:cstheme="minorHAnsi"/>
              </w:rPr>
              <w:t>PLOT</w:t>
            </w:r>
          </w:p>
        </w:tc>
        <w:tc>
          <w:tcPr>
            <w:tcW w:w="0" w:type="auto"/>
          </w:tcPr>
          <w:p w14:paraId="6A4FB8D8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plot number</w:t>
            </w:r>
          </w:p>
        </w:tc>
        <w:tc>
          <w:tcPr>
            <w:tcW w:w="0" w:type="auto"/>
          </w:tcPr>
          <w:p w14:paraId="0F73346D" w14:textId="4062C1A5" w:rsidR="00C30CD6" w:rsidRPr="00F210E0" w:rsidRDefault="006C3680" w:rsidP="00BF6AA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BF6AA7">
              <w:rPr>
                <w:rFonts w:cstheme="minorHAnsi"/>
              </w:rPr>
              <w:t>Sgl</w:t>
            </w:r>
            <w:r w:rsidR="00E173BB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1AEFA09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0BB0D33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61E58D33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9E80D" w14:textId="77777777" w:rsidR="00C30CD6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0180B0C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556C9A68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Latitude</w:t>
            </w:r>
          </w:p>
        </w:tc>
        <w:tc>
          <w:tcPr>
            <w:tcW w:w="0" w:type="auto"/>
          </w:tcPr>
          <w:p w14:paraId="426C79D3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68A58A9" w14:textId="0D5CFD02" w:rsidR="00C30CD6" w:rsidRPr="00B47363" w:rsidRDefault="004052F9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14783067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7F38F8EC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6B6B1" w14:textId="77777777" w:rsidR="00C30CD6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57B83FD" w14:textId="77777777" w:rsidR="00C30CD6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6E8332A9" w14:textId="77777777" w:rsidR="00C30CD6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Longitude</w:t>
            </w:r>
          </w:p>
        </w:tc>
        <w:tc>
          <w:tcPr>
            <w:tcW w:w="0" w:type="auto"/>
          </w:tcPr>
          <w:p w14:paraId="3A3B6E9D" w14:textId="77777777" w:rsidR="00C30CD6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150F4232" w14:textId="474E0265" w:rsidR="00C30CD6" w:rsidRDefault="004052F9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056B44BF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1B1EB6BB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27603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46629BB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LANDCOVID</w:t>
            </w:r>
          </w:p>
        </w:tc>
        <w:tc>
          <w:tcPr>
            <w:tcW w:w="0" w:type="auto"/>
          </w:tcPr>
          <w:p w14:paraId="7E5BC033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ID</w:t>
            </w:r>
          </w:p>
        </w:tc>
        <w:tc>
          <w:tcPr>
            <w:tcW w:w="0" w:type="auto"/>
          </w:tcPr>
          <w:p w14:paraId="20E9597E" w14:textId="659B6724" w:rsidR="00C30CD6" w:rsidRPr="00EE558C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331AFF15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DB886F8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Ref_LandCover</w:t>
            </w:r>
          </w:p>
        </w:tc>
      </w:tr>
      <w:tr w:rsidR="00C26513" w:rsidRPr="00B47363" w14:paraId="4A18943D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596CD" w14:textId="2F22FFD2" w:rsidR="00C26513" w:rsidRPr="00EE558C" w:rsidRDefault="00C26513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1BE72299" w14:textId="7EF286C4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D26FF2F" w14:textId="7595704E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C185902" w14:textId="4F13EFC9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D1B7EA3" w14:textId="77777777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2D6160B" w14:textId="4AE2C5CA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454E739" w14:textId="77777777" w:rsidR="00C30CD6" w:rsidRDefault="00C30CD6" w:rsidP="00C30CD6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C30CD6" w14:paraId="6390936F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372D87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7DA7A40" w14:textId="77777777" w:rsidR="00C30CD6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30CD6" w14:paraId="0EC8C218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74ED47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6CBFA278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30CD6" w14:paraId="6ADE6341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C6CB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C393CCD" w14:textId="77777777" w:rsidR="00C30CD6" w:rsidRDefault="00C30CD6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(SITEID, SF_PLOT)</w:t>
            </w:r>
          </w:p>
        </w:tc>
      </w:tr>
    </w:tbl>
    <w:p w14:paraId="6388D299" w14:textId="77777777" w:rsidR="00EB3FD5" w:rsidRDefault="00EB3FD5" w:rsidP="00EB3FD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178"/>
      </w:tblGrid>
      <w:tr w:rsidR="00EB3FD5" w14:paraId="794FA89B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3042F9F" w14:textId="77777777" w:rsidR="00EB3FD5" w:rsidRDefault="00EB3FD5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22A399CA" w14:textId="77777777" w:rsidR="00EB3FD5" w:rsidRDefault="00EB3FD5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B3FD5" w:rsidRPr="00026E7E" w14:paraId="31519928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004346E" w14:textId="5BB33F8D" w:rsidR="00EB3FD5" w:rsidRPr="00026E7E" w:rsidRDefault="00EB3FD5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SoilFlux_Collar</w:t>
            </w:r>
          </w:p>
        </w:tc>
        <w:tc>
          <w:tcPr>
            <w:tcW w:w="928" w:type="dxa"/>
          </w:tcPr>
          <w:p w14:paraId="3C5C05A7" w14:textId="0D1D7508" w:rsidR="00EB3FD5" w:rsidRPr="00026E7E" w:rsidRDefault="00EB3FD5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SF_PLOTID</w:t>
            </w:r>
          </w:p>
        </w:tc>
      </w:tr>
    </w:tbl>
    <w:p w14:paraId="7092AC45" w14:textId="77777777" w:rsidR="00C30CD6" w:rsidRDefault="00C30CD6" w:rsidP="006D625A">
      <w:pPr>
        <w:tabs>
          <w:tab w:val="left" w:pos="7380"/>
        </w:tabs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92"/>
        <w:gridCol w:w="7740"/>
      </w:tblGrid>
      <w:tr w:rsidR="00C30CD6" w:rsidRPr="00B47363" w14:paraId="276CD65B" w14:textId="77777777" w:rsidTr="004241C0">
        <w:tc>
          <w:tcPr>
            <w:tcW w:w="0" w:type="auto"/>
          </w:tcPr>
          <w:p w14:paraId="45E7D66A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A198A61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0DE9E53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flux plot ID – unique number used to identify a soil flux plot record.</w:t>
            </w:r>
          </w:p>
        </w:tc>
      </w:tr>
      <w:tr w:rsidR="00C30CD6" w:rsidRPr="00B47363" w14:paraId="1E9A3C32" w14:textId="77777777" w:rsidTr="004241C0">
        <w:tc>
          <w:tcPr>
            <w:tcW w:w="0" w:type="auto"/>
          </w:tcPr>
          <w:p w14:paraId="156832CF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971E931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20BED46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ID – foreign key linking the plot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).</w:t>
            </w:r>
          </w:p>
        </w:tc>
      </w:tr>
      <w:tr w:rsidR="00C30CD6" w:rsidRPr="00B47363" w14:paraId="227E0503" w14:textId="77777777" w:rsidTr="004241C0">
        <w:tc>
          <w:tcPr>
            <w:tcW w:w="0" w:type="auto"/>
          </w:tcPr>
          <w:p w14:paraId="1E0412A0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D4B410B" w14:textId="77777777" w:rsidR="00C30CD6" w:rsidRPr="00F210E0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F210E0">
              <w:rPr>
                <w:rFonts w:cstheme="minorHAnsi"/>
              </w:rPr>
              <w:t>PLOT</w:t>
            </w:r>
          </w:p>
        </w:tc>
        <w:tc>
          <w:tcPr>
            <w:tcW w:w="0" w:type="auto"/>
          </w:tcPr>
          <w:p w14:paraId="6B0B1052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plot number – unique number used to identify a soil flux plot record.</w:t>
            </w:r>
          </w:p>
        </w:tc>
      </w:tr>
      <w:tr w:rsidR="00C30CD6" w:rsidRPr="00B47363" w14:paraId="57DD79F3" w14:textId="77777777" w:rsidTr="004241C0">
        <w:tc>
          <w:tcPr>
            <w:tcW w:w="0" w:type="auto"/>
          </w:tcPr>
          <w:p w14:paraId="57931B3B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18889CA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2E1ADEAE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Latitude (decimal degrees) – the approximate latitude of the </w:t>
            </w:r>
            <w:r>
              <w:rPr>
                <w:rFonts w:cstheme="minorHAnsi"/>
              </w:rPr>
              <w:t xml:space="preserve">plot center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C30CD6" w:rsidRPr="00B47363" w14:paraId="7609C2B2" w14:textId="77777777" w:rsidTr="004241C0">
        <w:tc>
          <w:tcPr>
            <w:tcW w:w="0" w:type="auto"/>
          </w:tcPr>
          <w:p w14:paraId="669C36B7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1EC09B6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273D4EEE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Longitude (decimal degrees) – the approximate longitude of the </w:t>
            </w:r>
            <w:r>
              <w:rPr>
                <w:rFonts w:cstheme="minorHAnsi"/>
              </w:rPr>
              <w:t>plot center</w:t>
            </w:r>
            <w:r w:rsidRPr="00B47363">
              <w:rPr>
                <w:rFonts w:cstheme="minorHAnsi"/>
              </w:rPr>
              <w:t xml:space="preserve"> using the Geographic Coordinate System (GCS) and World Geodetic System 1984 (WGS_1984) datum.</w:t>
            </w:r>
          </w:p>
        </w:tc>
      </w:tr>
      <w:tr w:rsidR="00C30CD6" w:rsidRPr="00B47363" w14:paraId="63B4CB29" w14:textId="77777777" w:rsidTr="004241C0">
        <w:tc>
          <w:tcPr>
            <w:tcW w:w="0" w:type="auto"/>
          </w:tcPr>
          <w:p w14:paraId="6F7F1661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98A80D8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LANDCOVID</w:t>
            </w:r>
          </w:p>
        </w:tc>
        <w:tc>
          <w:tcPr>
            <w:tcW w:w="0" w:type="auto"/>
          </w:tcPr>
          <w:p w14:paraId="517DD72D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L</w:t>
            </w:r>
            <w:r>
              <w:rPr>
                <w:rFonts w:cstheme="minorHAnsi"/>
              </w:rPr>
              <w:t>and cover ID – foreign key linking the plot record to the land cover record (</w:t>
            </w:r>
            <w:r>
              <w:rPr>
                <w:rFonts w:cstheme="minorHAnsi"/>
                <w:i/>
              </w:rPr>
              <w:t>Ref_LandCover</w:t>
            </w:r>
            <w:r>
              <w:rPr>
                <w:rFonts w:cstheme="minorHAnsi"/>
              </w:rPr>
              <w:t>).</w:t>
            </w:r>
          </w:p>
        </w:tc>
      </w:tr>
      <w:tr w:rsidR="00C26513" w:rsidRPr="00B47363" w14:paraId="029C2B7A" w14:textId="77777777" w:rsidTr="004241C0">
        <w:tc>
          <w:tcPr>
            <w:tcW w:w="0" w:type="auto"/>
          </w:tcPr>
          <w:p w14:paraId="7B88A28D" w14:textId="2EE20B84" w:rsidR="00C26513" w:rsidRPr="00EE558C" w:rsidRDefault="00C26513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3D0EA31" w14:textId="0048F145" w:rsidR="00C26513" w:rsidRDefault="00C26513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40B53417" w14:textId="095C8869" w:rsidR="00C26513" w:rsidRPr="00F962E2" w:rsidRDefault="00C26513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29E2E0BA" w14:textId="77777777" w:rsidR="00C30CD6" w:rsidRDefault="00C30CD6" w:rsidP="00C30CD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CCEF3C9" w14:textId="77777777" w:rsidR="0009783F" w:rsidRDefault="0009783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br w:type="page"/>
      </w:r>
    </w:p>
    <w:p w14:paraId="0C0F1D5E" w14:textId="59E68D7E" w:rsidR="0062781D" w:rsidRPr="00B47363" w:rsidRDefault="0062781D" w:rsidP="0062781D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</w:t>
      </w:r>
      <w:r w:rsidR="00EA5B54">
        <w:rPr>
          <w:rFonts w:cstheme="minorHAnsi"/>
          <w:b/>
        </w:rPr>
        <w:t xml:space="preserve"> Flux Collar</w:t>
      </w:r>
    </w:p>
    <w:p w14:paraId="3AE65AB8" w14:textId="250508B1" w:rsidR="0062781D" w:rsidRPr="00B47363" w:rsidRDefault="0062781D" w:rsidP="0062781D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</w:t>
      </w:r>
      <w:r w:rsidR="00EA5B54">
        <w:rPr>
          <w:rFonts w:cstheme="minorHAnsi"/>
        </w:rPr>
        <w:t xml:space="preserve">Flux Collar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Soil</w:t>
      </w:r>
      <w:r w:rsidR="00EA5B54">
        <w:rPr>
          <w:rFonts w:cstheme="minorHAnsi"/>
          <w:i/>
        </w:rPr>
        <w:t>Flux_Collar</w:t>
      </w:r>
      <w:r w:rsidRPr="00B47363">
        <w:rPr>
          <w:rFonts w:cstheme="minorHAnsi"/>
        </w:rPr>
        <w:t>)</w:t>
      </w:r>
    </w:p>
    <w:tbl>
      <w:tblPr>
        <w:tblStyle w:val="Style1"/>
        <w:tblW w:w="9603" w:type="dxa"/>
        <w:tblLook w:val="04E0" w:firstRow="1" w:lastRow="1" w:firstColumn="1" w:lastColumn="0" w:noHBand="0" w:noVBand="1"/>
      </w:tblPr>
      <w:tblGrid>
        <w:gridCol w:w="414"/>
        <w:gridCol w:w="1912"/>
        <w:gridCol w:w="2098"/>
        <w:gridCol w:w="2046"/>
        <w:gridCol w:w="998"/>
        <w:gridCol w:w="2135"/>
      </w:tblGrid>
      <w:tr w:rsidR="0062781D" w:rsidRPr="00B47363" w14:paraId="4B37B21E" w14:textId="77777777" w:rsidTr="00495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307D5" w14:textId="77777777" w:rsidR="0062781D" w:rsidRPr="00B47363" w:rsidRDefault="0062781D" w:rsidP="004241C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AC038B0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098" w:type="dxa"/>
          </w:tcPr>
          <w:p w14:paraId="6B4BAE9F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176FF2C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D282D19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9570A6C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2781D" w:rsidRPr="00B47363" w14:paraId="5E263224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8FD6B" w14:textId="77777777" w:rsidR="0062781D" w:rsidRPr="00B47363" w:rsidRDefault="0062781D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DDEC783" w14:textId="77777777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98" w:type="dxa"/>
          </w:tcPr>
          <w:p w14:paraId="6698DE07" w14:textId="4D2B2898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</w:t>
            </w:r>
            <w:r w:rsidR="00EA5B54">
              <w:rPr>
                <w:rFonts w:cstheme="minorHAnsi"/>
              </w:rPr>
              <w:t xml:space="preserve">flux collar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18AB30C" w14:textId="05ADF906" w:rsidR="0062781D" w:rsidRPr="00B47363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1039A8B" w14:textId="77777777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24C8F67" w14:textId="77777777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2781D" w:rsidRPr="00B47363" w14:paraId="0AA8FAF2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E731B" w14:textId="77777777" w:rsidR="0062781D" w:rsidRPr="00B47363" w:rsidRDefault="0062781D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472BF75" w14:textId="3B9CDE25" w:rsidR="0062781D" w:rsidRPr="00B47363" w:rsidRDefault="00EA5B54" w:rsidP="00EA5B5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SF_PLOT</w:t>
            </w:r>
            <w:r w:rsidR="0062781D">
              <w:rPr>
                <w:rFonts w:cstheme="minorHAnsi"/>
              </w:rPr>
              <w:t>ID</w:t>
            </w:r>
          </w:p>
        </w:tc>
        <w:tc>
          <w:tcPr>
            <w:tcW w:w="2098" w:type="dxa"/>
          </w:tcPr>
          <w:p w14:paraId="1127ADAB" w14:textId="73E3F353" w:rsidR="0062781D" w:rsidRPr="00B47363" w:rsidRDefault="00EA5B54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plot</w:t>
            </w:r>
            <w:r w:rsidR="0062781D" w:rsidRPr="00B47363">
              <w:rPr>
                <w:rFonts w:cstheme="minorHAnsi"/>
              </w:rPr>
              <w:t xml:space="preserve"> </w:t>
            </w:r>
            <w:r w:rsidR="0062781D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A3E3B82" w14:textId="20E99854" w:rsidR="0062781D" w:rsidRPr="00F210E0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07DC186" w14:textId="77777777" w:rsidR="0062781D" w:rsidRPr="00F210E0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375D63E" w14:textId="716F63BD" w:rsidR="0062781D" w:rsidRPr="00F210E0" w:rsidRDefault="00EA5B54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SoilFlux_Plot</w:t>
            </w:r>
          </w:p>
        </w:tc>
      </w:tr>
      <w:tr w:rsidR="0022005F" w:rsidRPr="00B47363" w14:paraId="1CCE38A1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FBCA8" w14:textId="5424DCE0" w:rsidR="0022005F" w:rsidRDefault="0022005F" w:rsidP="0022005F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3E528FC" w14:textId="48CC3AB0" w:rsidR="0022005F" w:rsidRPr="00F210E0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</w:p>
        </w:tc>
        <w:tc>
          <w:tcPr>
            <w:tcW w:w="2098" w:type="dxa"/>
          </w:tcPr>
          <w:p w14:paraId="69622EF9" w14:textId="6FD0EF0A" w:rsidR="0022005F" w:rsidRPr="00F210E0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76B10814" w14:textId="68D8BEF1" w:rsidR="0022005F" w:rsidRPr="00F210E0" w:rsidRDefault="006C3680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08FF09D" w14:textId="77777777" w:rsidR="0022005F" w:rsidRPr="00F210E0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D0E6890" w14:textId="77777777" w:rsidR="0022005F" w:rsidRPr="00B47363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2005F" w:rsidRPr="00B47363" w14:paraId="2979A230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5F2F13" w14:textId="1CC32789" w:rsidR="0022005F" w:rsidRDefault="001A048A" w:rsidP="0022005F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49DBF0A" w14:textId="4EFE4B11" w:rsidR="0022005F" w:rsidRPr="00B47363" w:rsidRDefault="0022005F" w:rsidP="00A00EB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TOPID</w:t>
            </w:r>
          </w:p>
        </w:tc>
        <w:tc>
          <w:tcPr>
            <w:tcW w:w="2098" w:type="dxa"/>
          </w:tcPr>
          <w:p w14:paraId="02B69746" w14:textId="798833EB" w:rsidR="0022005F" w:rsidRPr="00B47363" w:rsidRDefault="00A00EB6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22005F">
              <w:rPr>
                <w:rFonts w:cstheme="minorHAnsi"/>
              </w:rPr>
              <w:t>opography ID</w:t>
            </w:r>
          </w:p>
        </w:tc>
        <w:tc>
          <w:tcPr>
            <w:tcW w:w="0" w:type="auto"/>
          </w:tcPr>
          <w:p w14:paraId="31D60FD7" w14:textId="77777777" w:rsidR="0022005F" w:rsidRPr="00B47363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C2A7E2A" w14:textId="41B06105" w:rsidR="0022005F" w:rsidRPr="00B47363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536FC4C" w14:textId="214D909C" w:rsidR="0022005F" w:rsidRPr="00B47363" w:rsidRDefault="0022005F" w:rsidP="00A00EB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</w:t>
            </w:r>
            <w:r w:rsidR="00A00EB6">
              <w:rPr>
                <w:rFonts w:cstheme="minorHAnsi"/>
                <w:i/>
              </w:rPr>
              <w:t>T</w:t>
            </w:r>
            <w:r>
              <w:rPr>
                <w:rFonts w:cstheme="minorHAnsi"/>
                <w:i/>
              </w:rPr>
              <w:t>opography</w:t>
            </w:r>
          </w:p>
        </w:tc>
      </w:tr>
      <w:tr w:rsidR="00BC204E" w:rsidRPr="00B47363" w14:paraId="314B3F27" w14:textId="77777777" w:rsidTr="004950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4921D" w14:textId="0061C94A" w:rsidR="00BC204E" w:rsidRDefault="00BC204E" w:rsidP="00BC204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94646F0" w14:textId="3A2B34D2" w:rsidR="00BC204E" w:rsidRPr="00EA5B54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098" w:type="dxa"/>
          </w:tcPr>
          <w:p w14:paraId="481C4E50" w14:textId="6962BBC8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0F526D6" w14:textId="0BCADBE0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7DF9610" w14:textId="77777777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78CD81A" w14:textId="77777777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3178CC4E" w14:textId="77777777" w:rsidR="0062781D" w:rsidRDefault="0062781D" w:rsidP="0062781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62781D" w14:paraId="08304C09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2429EC3" w14:textId="77777777" w:rsidR="0062781D" w:rsidRDefault="0062781D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50D14AD2" w14:textId="77777777" w:rsidR="0062781D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2781D" w14:paraId="0593F55D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E1B569" w14:textId="77777777" w:rsidR="0062781D" w:rsidRDefault="0062781D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0F94334" w14:textId="77777777" w:rsidR="0062781D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2781D" w14:paraId="35859D05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38B19A" w14:textId="77777777" w:rsidR="0062781D" w:rsidRDefault="0062781D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520218FE" w14:textId="30112435" w:rsidR="0062781D" w:rsidRDefault="0062781D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E5708F">
              <w:rPr>
                <w:rFonts w:cstheme="minorHAnsi"/>
              </w:rPr>
              <w:t>SF_PLOTID</w:t>
            </w:r>
            <w:r>
              <w:rPr>
                <w:rFonts w:cstheme="minorHAnsi"/>
              </w:rPr>
              <w:t xml:space="preserve">, </w:t>
            </w:r>
            <w:r w:rsidR="00E5708F">
              <w:rPr>
                <w:rFonts w:cstheme="minorHAnsi"/>
              </w:rPr>
              <w:t>COLLAR</w:t>
            </w:r>
            <w:r>
              <w:rPr>
                <w:rFonts w:cstheme="minorHAnsi"/>
              </w:rPr>
              <w:t>)</w:t>
            </w:r>
          </w:p>
        </w:tc>
      </w:tr>
    </w:tbl>
    <w:p w14:paraId="61E58D00" w14:textId="77777777" w:rsidR="0062781D" w:rsidRDefault="0062781D" w:rsidP="0062781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074"/>
      </w:tblGrid>
      <w:tr w:rsidR="00BC335B" w14:paraId="68B44B75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2D9DC3A" w14:textId="77777777" w:rsidR="00BC335B" w:rsidRDefault="00BC335B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AE25A70" w14:textId="77777777" w:rsidR="00BC335B" w:rsidRDefault="00BC335B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BC335B" w:rsidRPr="00026E7E" w14:paraId="33EF71B4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7BFC05C" w14:textId="03E9D645" w:rsidR="00BC335B" w:rsidRPr="00026E7E" w:rsidRDefault="00BC335B" w:rsidP="00BC335B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</w:t>
            </w:r>
          </w:p>
        </w:tc>
        <w:tc>
          <w:tcPr>
            <w:tcW w:w="928" w:type="dxa"/>
          </w:tcPr>
          <w:p w14:paraId="4243891A" w14:textId="6C425F6D" w:rsidR="00BC335B" w:rsidRPr="00026E7E" w:rsidRDefault="00BC335B" w:rsidP="00EB3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EB3FD5"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</w:rPr>
              <w:t>_COLID</w:t>
            </w:r>
          </w:p>
        </w:tc>
      </w:tr>
      <w:tr w:rsidR="00F76617" w:rsidRPr="00026E7E" w14:paraId="2D6B4D8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42FF75B" w14:textId="088A7656" w:rsidR="00F76617" w:rsidRDefault="00F76617" w:rsidP="00F7661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Soil_CH4</w:t>
            </w:r>
          </w:p>
        </w:tc>
        <w:tc>
          <w:tcPr>
            <w:tcW w:w="928" w:type="dxa"/>
          </w:tcPr>
          <w:p w14:paraId="4F313281" w14:textId="2B83795E" w:rsidR="00F76617" w:rsidRDefault="00EB3FD5" w:rsidP="00BC335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</w:t>
            </w:r>
            <w:r w:rsidR="00F76617">
              <w:rPr>
                <w:rFonts w:ascii="Calibri" w:hAnsi="Calibri" w:cs="Calibri"/>
                <w:color w:val="000000"/>
              </w:rPr>
              <w:t>_COLID</w:t>
            </w:r>
          </w:p>
        </w:tc>
      </w:tr>
    </w:tbl>
    <w:p w14:paraId="1ADFB2C4" w14:textId="77777777" w:rsidR="00BC335B" w:rsidRDefault="00BC335B" w:rsidP="0062781D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78"/>
        <w:gridCol w:w="7854"/>
      </w:tblGrid>
      <w:tr w:rsidR="00EA5B54" w:rsidRPr="00B47363" w14:paraId="5EAC9036" w14:textId="77777777" w:rsidTr="004241C0">
        <w:tc>
          <w:tcPr>
            <w:tcW w:w="0" w:type="auto"/>
          </w:tcPr>
          <w:p w14:paraId="3E5F1E14" w14:textId="77777777" w:rsidR="00EA5B54" w:rsidRPr="00B47363" w:rsidRDefault="00EA5B54" w:rsidP="00EA5B54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211C060" w14:textId="13B942BE" w:rsidR="00EA5B54" w:rsidRPr="00B47363" w:rsidRDefault="00EA5B54" w:rsidP="00EA5B54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E0E1E48" w14:textId="77777777" w:rsidR="00EA5B54" w:rsidRPr="00B47363" w:rsidRDefault="00EA5B54" w:rsidP="00EA5B54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sample ID – unique number used to identify a soils record.</w:t>
            </w:r>
          </w:p>
        </w:tc>
      </w:tr>
      <w:tr w:rsidR="00EA5B54" w:rsidRPr="00B47363" w14:paraId="243C6483" w14:textId="77777777" w:rsidTr="004241C0">
        <w:tc>
          <w:tcPr>
            <w:tcW w:w="0" w:type="auto"/>
          </w:tcPr>
          <w:p w14:paraId="1D256294" w14:textId="77777777" w:rsidR="00EA5B54" w:rsidRPr="00B47363" w:rsidRDefault="00EA5B54" w:rsidP="00EA5B54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E437E04" w14:textId="16C3030D" w:rsidR="00EA5B54" w:rsidRPr="00B47363" w:rsidRDefault="00EA5B54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SF_PLOTID</w:t>
            </w:r>
          </w:p>
        </w:tc>
        <w:tc>
          <w:tcPr>
            <w:tcW w:w="0" w:type="auto"/>
          </w:tcPr>
          <w:p w14:paraId="3E462669" w14:textId="11D98F88" w:rsidR="00EA5B54" w:rsidRPr="00B47363" w:rsidRDefault="00ED7F09" w:rsidP="00ED7F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flux </w:t>
            </w:r>
            <w:r w:rsidR="00EA5B54">
              <w:rPr>
                <w:rFonts w:cstheme="minorHAnsi"/>
              </w:rPr>
              <w:t>plot ID – fo</w:t>
            </w:r>
            <w:r>
              <w:rPr>
                <w:rFonts w:cstheme="minorHAnsi"/>
              </w:rPr>
              <w:t>reign key linking the soil flux collar</w:t>
            </w:r>
            <w:r w:rsidR="00EA5B54">
              <w:rPr>
                <w:rFonts w:cstheme="minorHAnsi"/>
              </w:rPr>
              <w:t xml:space="preserve"> record to the </w:t>
            </w:r>
            <w:r>
              <w:rPr>
                <w:rFonts w:cstheme="minorHAnsi"/>
              </w:rPr>
              <w:t xml:space="preserve">soil flux </w:t>
            </w:r>
            <w:r w:rsidR="00EA5B54">
              <w:rPr>
                <w:rFonts w:cstheme="minorHAnsi"/>
              </w:rPr>
              <w:t>plot record (</w:t>
            </w:r>
            <w:r w:rsidR="00EA5B54" w:rsidRPr="00214776">
              <w:rPr>
                <w:rFonts w:cstheme="minorHAnsi"/>
                <w:i/>
              </w:rPr>
              <w:t>Subpl</w:t>
            </w:r>
            <w:r w:rsidR="00EA5B54">
              <w:rPr>
                <w:rFonts w:cstheme="minorHAnsi"/>
                <w:i/>
              </w:rPr>
              <w:t>ot</w:t>
            </w:r>
            <w:r w:rsidR="00EA5B54">
              <w:rPr>
                <w:rFonts w:cstheme="minorHAnsi"/>
              </w:rPr>
              <w:t>).</w:t>
            </w:r>
          </w:p>
        </w:tc>
      </w:tr>
      <w:tr w:rsidR="00EA5B54" w:rsidRPr="00B47363" w14:paraId="4DC23704" w14:textId="77777777" w:rsidTr="004241C0">
        <w:tc>
          <w:tcPr>
            <w:tcW w:w="0" w:type="auto"/>
          </w:tcPr>
          <w:p w14:paraId="3BE8AB50" w14:textId="77777777" w:rsidR="00EA5B54" w:rsidRDefault="00EA5B54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800FEF7" w14:textId="35AEED8A" w:rsidR="00EA5B54" w:rsidRPr="00F210E0" w:rsidRDefault="00EA5B54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</w:p>
        </w:tc>
        <w:tc>
          <w:tcPr>
            <w:tcW w:w="0" w:type="auto"/>
          </w:tcPr>
          <w:p w14:paraId="094240F2" w14:textId="5922702F" w:rsidR="00EA5B54" w:rsidRPr="00B47363" w:rsidRDefault="00E2495A" w:rsidP="00E249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  <w:r w:rsidR="00EA5B54" w:rsidRPr="00EF42B2">
              <w:rPr>
                <w:rFonts w:cstheme="minorHAnsi"/>
              </w:rPr>
              <w:t xml:space="preserve"> number</w:t>
            </w:r>
            <w:r w:rsidR="00EA5B54">
              <w:rPr>
                <w:rFonts w:cstheme="minorHAnsi"/>
              </w:rPr>
              <w:t xml:space="preserve"> – unique number used to identify </w:t>
            </w:r>
            <w:r>
              <w:rPr>
                <w:rFonts w:cstheme="minorHAnsi"/>
              </w:rPr>
              <w:t>a soil flux collar</w:t>
            </w:r>
            <w:r w:rsidR="00EA5B54">
              <w:rPr>
                <w:rFonts w:cstheme="minorHAnsi"/>
              </w:rPr>
              <w:t xml:space="preserve"> record</w:t>
            </w:r>
            <w:r>
              <w:rPr>
                <w:rFonts w:cstheme="minorHAnsi"/>
              </w:rPr>
              <w:t xml:space="preserve"> on a soil flux plot</w:t>
            </w:r>
            <w:r w:rsidR="00EA5B54">
              <w:rPr>
                <w:rFonts w:cstheme="minorHAnsi"/>
              </w:rPr>
              <w:t>.</w:t>
            </w:r>
          </w:p>
        </w:tc>
      </w:tr>
      <w:tr w:rsidR="001A048A" w:rsidRPr="00B47363" w14:paraId="4F74100C" w14:textId="77777777" w:rsidTr="004241C0">
        <w:tc>
          <w:tcPr>
            <w:tcW w:w="0" w:type="auto"/>
          </w:tcPr>
          <w:p w14:paraId="6966B0ED" w14:textId="32987932" w:rsidR="001A048A" w:rsidRDefault="001A048A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39E50DC" w14:textId="793CB6C7" w:rsidR="001A048A" w:rsidRDefault="001A048A" w:rsidP="00EA5B54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TOPID</w:t>
            </w:r>
          </w:p>
        </w:tc>
        <w:tc>
          <w:tcPr>
            <w:tcW w:w="0" w:type="auto"/>
          </w:tcPr>
          <w:p w14:paraId="0B90DCD2" w14:textId="2457EF86" w:rsidR="001A048A" w:rsidRPr="0022005F" w:rsidRDefault="001A048A" w:rsidP="00A00E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microtopography ID – foreign key linking the soil flux coll</w:t>
            </w:r>
            <w:r w:rsidR="00A00EB6">
              <w:rPr>
                <w:rFonts w:cstheme="minorHAnsi"/>
              </w:rPr>
              <w:t xml:space="preserve">ar record to the </w:t>
            </w:r>
            <w:r>
              <w:rPr>
                <w:rFonts w:cstheme="minorHAnsi"/>
              </w:rPr>
              <w:t>topography record (</w:t>
            </w:r>
            <w:r>
              <w:rPr>
                <w:rFonts w:cstheme="minorHAnsi"/>
                <w:i/>
              </w:rPr>
              <w:t>Ref_</w:t>
            </w:r>
            <w:r w:rsidR="00A00EB6">
              <w:rPr>
                <w:rFonts w:cstheme="minorHAnsi"/>
                <w:i/>
              </w:rPr>
              <w:t>T</w:t>
            </w:r>
            <w:r>
              <w:rPr>
                <w:rFonts w:cstheme="minorHAnsi"/>
                <w:i/>
              </w:rPr>
              <w:t>opography</w:t>
            </w:r>
            <w:r>
              <w:rPr>
                <w:rFonts w:cstheme="minorHAnsi"/>
              </w:rPr>
              <w:t>).</w:t>
            </w:r>
          </w:p>
        </w:tc>
      </w:tr>
      <w:tr w:rsidR="00BC204E" w:rsidRPr="00B47363" w14:paraId="0DA27B92" w14:textId="77777777" w:rsidTr="004241C0">
        <w:tc>
          <w:tcPr>
            <w:tcW w:w="0" w:type="auto"/>
          </w:tcPr>
          <w:p w14:paraId="004041E5" w14:textId="2D6B4B9C" w:rsidR="00BC204E" w:rsidRDefault="00BC204E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C2C9EE5" w14:textId="084062A9" w:rsidR="00BC204E" w:rsidRPr="00EA5B54" w:rsidRDefault="00BC204E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6D89395" w14:textId="2915AFB5" w:rsidR="00BC204E" w:rsidRDefault="00BC204E" w:rsidP="00A00E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34C887D1" w14:textId="77777777" w:rsidR="0062781D" w:rsidRDefault="0062781D" w:rsidP="00972A95">
      <w:pPr>
        <w:rPr>
          <w:rFonts w:cstheme="minorHAnsi"/>
          <w:b/>
        </w:rPr>
      </w:pPr>
    </w:p>
    <w:p w14:paraId="5A8C8979" w14:textId="77777777" w:rsidR="0009783F" w:rsidRDefault="0009783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EA07A79" w14:textId="2D98D0BC" w:rsidR="0093139E" w:rsidRPr="00C30CD6" w:rsidRDefault="0093139E" w:rsidP="0093139E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Carbon Dioxide (CO</w:t>
      </w:r>
      <w:r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)</w:t>
      </w:r>
    </w:p>
    <w:p w14:paraId="2D8753B8" w14:textId="1EBD84C0" w:rsidR="0093139E" w:rsidRPr="00B47363" w:rsidRDefault="0093139E" w:rsidP="0093139E">
      <w:pPr>
        <w:keepNext/>
        <w:spacing w:after="100" w:afterAutospacing="1" w:line="240" w:lineRule="auto"/>
        <w:rPr>
          <w:rFonts w:cstheme="minorHAnsi"/>
        </w:rPr>
      </w:pPr>
      <w:r w:rsidRPr="00C30CD6">
        <w:rPr>
          <w:rFonts w:cstheme="minorHAnsi"/>
        </w:rPr>
        <w:t>Soil C</w:t>
      </w:r>
      <w:r>
        <w:rPr>
          <w:rFonts w:cstheme="minorHAnsi"/>
        </w:rPr>
        <w:t>O</w:t>
      </w:r>
      <w:r w:rsidRPr="0093139E">
        <w:rPr>
          <w:rFonts w:cstheme="minorHAnsi"/>
          <w:vertAlign w:val="subscript"/>
        </w:rPr>
        <w:t>2</w:t>
      </w:r>
      <w:r w:rsidRPr="00C30CD6">
        <w:rPr>
          <w:rFonts w:cstheme="minorHAnsi"/>
        </w:rPr>
        <w:t xml:space="preserve"> 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_CO2</w:t>
      </w:r>
      <w:r w:rsidRPr="00B47363">
        <w:rPr>
          <w:rFonts w:cstheme="minorHAnsi"/>
        </w:rPr>
        <w:t>)</w:t>
      </w:r>
      <w:r w:rsidR="002A0671">
        <w:rPr>
          <w:rFonts w:cstheme="minorHAnsi"/>
        </w:rPr>
        <w:t xml:space="preserve"> </w:t>
      </w:r>
    </w:p>
    <w:tbl>
      <w:tblPr>
        <w:tblStyle w:val="Style1"/>
        <w:tblW w:w="9810" w:type="dxa"/>
        <w:tblLayout w:type="fixed"/>
        <w:tblLook w:val="04E0" w:firstRow="1" w:lastRow="1" w:firstColumn="1" w:lastColumn="0" w:noHBand="0" w:noVBand="1"/>
      </w:tblPr>
      <w:tblGrid>
        <w:gridCol w:w="440"/>
        <w:gridCol w:w="1821"/>
        <w:gridCol w:w="2068"/>
        <w:gridCol w:w="1791"/>
        <w:gridCol w:w="1620"/>
        <w:gridCol w:w="2070"/>
      </w:tblGrid>
      <w:tr w:rsidR="0093139E" w:rsidRPr="00B47363" w14:paraId="12E1E012" w14:textId="77777777" w:rsidTr="00666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BA37291" w14:textId="77777777" w:rsidR="0093139E" w:rsidRPr="00B47363" w:rsidRDefault="0093139E" w:rsidP="00D35A02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821" w:type="dxa"/>
          </w:tcPr>
          <w:p w14:paraId="086EEB69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068" w:type="dxa"/>
          </w:tcPr>
          <w:p w14:paraId="2249E09B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91" w:type="dxa"/>
          </w:tcPr>
          <w:p w14:paraId="073A5C66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620" w:type="dxa"/>
          </w:tcPr>
          <w:p w14:paraId="64F77079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2070" w:type="dxa"/>
          </w:tcPr>
          <w:p w14:paraId="03A2AD60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3139E" w:rsidRPr="00B47363" w14:paraId="6FC4F10B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5DBBBF" w14:textId="77777777" w:rsidR="0093139E" w:rsidRPr="00B47363" w:rsidRDefault="0093139E" w:rsidP="00D35A02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821" w:type="dxa"/>
          </w:tcPr>
          <w:p w14:paraId="6CF88AD7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68" w:type="dxa"/>
          </w:tcPr>
          <w:p w14:paraId="15F34F12" w14:textId="30F6201E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ID</w:t>
            </w:r>
          </w:p>
        </w:tc>
        <w:tc>
          <w:tcPr>
            <w:tcW w:w="1791" w:type="dxa"/>
          </w:tcPr>
          <w:p w14:paraId="322D2DD9" w14:textId="5EB1358F" w:rsidR="0093139E" w:rsidRPr="00B47363" w:rsidRDefault="006C3680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0A449C2D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0528229F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570DFB54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160378B" w14:textId="77777777" w:rsidR="0093139E" w:rsidRPr="00B47363" w:rsidRDefault="0093139E" w:rsidP="00D35A02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821" w:type="dxa"/>
          </w:tcPr>
          <w:p w14:paraId="133FB5C7" w14:textId="55832FA3" w:rsidR="0093139E" w:rsidRPr="00B47363" w:rsidRDefault="0093139E" w:rsidP="00EB3FD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41C0">
              <w:rPr>
                <w:rFonts w:cstheme="minorHAnsi"/>
              </w:rPr>
              <w:t>S</w:t>
            </w:r>
            <w:r w:rsidR="00EB3FD5">
              <w:rPr>
                <w:rFonts w:cstheme="minorHAnsi"/>
              </w:rPr>
              <w:t>F</w:t>
            </w:r>
            <w:r w:rsidRPr="004241C0">
              <w:rPr>
                <w:rFonts w:cstheme="minorHAnsi"/>
              </w:rPr>
              <w:t>_COLID</w:t>
            </w:r>
          </w:p>
        </w:tc>
        <w:tc>
          <w:tcPr>
            <w:tcW w:w="2068" w:type="dxa"/>
          </w:tcPr>
          <w:p w14:paraId="0E2D4486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collar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791" w:type="dxa"/>
          </w:tcPr>
          <w:p w14:paraId="79AA891D" w14:textId="490FD527" w:rsidR="0093139E" w:rsidRPr="00F210E0" w:rsidRDefault="006C3680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1E5B25D5" w14:textId="77777777" w:rsidR="0093139E" w:rsidRPr="00F210E0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2070" w:type="dxa"/>
          </w:tcPr>
          <w:p w14:paraId="29C71F71" w14:textId="77777777" w:rsidR="0093139E" w:rsidRPr="00F210E0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SoilFlux_Collar</w:t>
            </w:r>
          </w:p>
        </w:tc>
      </w:tr>
      <w:tr w:rsidR="000E7C39" w:rsidRPr="00B47363" w14:paraId="510AE8D1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ACC0E00" w14:textId="142063BE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21" w:type="dxa"/>
          </w:tcPr>
          <w:p w14:paraId="4141F349" w14:textId="7F2F86FB" w:rsidR="000E7C39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2068" w:type="dxa"/>
          </w:tcPr>
          <w:p w14:paraId="1A1F16D5" w14:textId="6B335055" w:rsidR="000E7C39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</w:t>
            </w:r>
          </w:p>
        </w:tc>
        <w:tc>
          <w:tcPr>
            <w:tcW w:w="1791" w:type="dxa"/>
          </w:tcPr>
          <w:p w14:paraId="35BB9EA7" w14:textId="3101393E" w:rsidR="000E7C39" w:rsidRPr="00B47363" w:rsidRDefault="006C3680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79C24C20" w14:textId="6E7FA502" w:rsidR="000E7C39" w:rsidRPr="00B47363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2DEF5133" w14:textId="77777777" w:rsidR="000E7C39" w:rsidRPr="00B47363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7D3D1AF8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E6FB815" w14:textId="2A04CCF5" w:rsidR="0093139E" w:rsidRDefault="000E7C39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21" w:type="dxa"/>
          </w:tcPr>
          <w:p w14:paraId="2EF5CD0E" w14:textId="77777777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2068" w:type="dxa"/>
          </w:tcPr>
          <w:p w14:paraId="26C85A3E" w14:textId="77777777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 date</w:t>
            </w:r>
          </w:p>
        </w:tc>
        <w:tc>
          <w:tcPr>
            <w:tcW w:w="1791" w:type="dxa"/>
          </w:tcPr>
          <w:p w14:paraId="6F3AD34A" w14:textId="0CE27C33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Date/Time</w:t>
            </w:r>
            <w:r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(S</w:t>
            </w:r>
            <w:r w:rsidR="00566553" w:rsidRPr="00B47363"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ate)</w:t>
            </w:r>
          </w:p>
        </w:tc>
        <w:tc>
          <w:tcPr>
            <w:tcW w:w="1620" w:type="dxa"/>
          </w:tcPr>
          <w:p w14:paraId="3EC8A4C2" w14:textId="77777777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</w:p>
        </w:tc>
        <w:tc>
          <w:tcPr>
            <w:tcW w:w="2070" w:type="dxa"/>
          </w:tcPr>
          <w:p w14:paraId="32658F74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B1315" w:rsidRPr="00B47363" w14:paraId="09AD2FC0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83EF685" w14:textId="0E1B49DA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21" w:type="dxa"/>
          </w:tcPr>
          <w:p w14:paraId="0284305A" w14:textId="47ECE445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2068" w:type="dxa"/>
          </w:tcPr>
          <w:p w14:paraId="243F8C9E" w14:textId="65FE0E1F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disturbance ID</w:t>
            </w:r>
          </w:p>
        </w:tc>
        <w:tc>
          <w:tcPr>
            <w:tcW w:w="1791" w:type="dxa"/>
          </w:tcPr>
          <w:p w14:paraId="35024B6A" w14:textId="5E709A0B" w:rsidR="000B1315" w:rsidRPr="00EE558C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3413ECF6" w14:textId="20D28F95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2070" w:type="dxa"/>
          </w:tcPr>
          <w:p w14:paraId="7B766FD5" w14:textId="48DB1D12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Ref_SoilFlux_Disturb</w:t>
            </w:r>
          </w:p>
        </w:tc>
      </w:tr>
      <w:tr w:rsidR="000B1315" w:rsidRPr="00B47363" w14:paraId="2FEB4C03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40D857B" w14:textId="18F7227E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1821" w:type="dxa"/>
          </w:tcPr>
          <w:p w14:paraId="25C6AA62" w14:textId="5BF30547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2068" w:type="dxa"/>
          </w:tcPr>
          <w:p w14:paraId="51833E41" w14:textId="151E55E7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Vegetation cover</w:t>
            </w:r>
          </w:p>
        </w:tc>
        <w:tc>
          <w:tcPr>
            <w:tcW w:w="1791" w:type="dxa"/>
          </w:tcPr>
          <w:p w14:paraId="32F8167C" w14:textId="47D241FB" w:rsidR="000B1315" w:rsidRPr="00EE558C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1620" w:type="dxa"/>
          </w:tcPr>
          <w:p w14:paraId="728368D6" w14:textId="683A0376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2070" w:type="dxa"/>
          </w:tcPr>
          <w:p w14:paraId="3659D91F" w14:textId="77777777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B1315" w:rsidRPr="00B47363" w14:paraId="1C7A2223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F0D3426" w14:textId="14A3B86F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21" w:type="dxa"/>
          </w:tcPr>
          <w:p w14:paraId="18967C29" w14:textId="67E749BF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2068" w:type="dxa"/>
          </w:tcPr>
          <w:p w14:paraId="6025E904" w14:textId="2F0512E8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Cushion cover</w:t>
            </w:r>
          </w:p>
        </w:tc>
        <w:tc>
          <w:tcPr>
            <w:tcW w:w="1791" w:type="dxa"/>
          </w:tcPr>
          <w:p w14:paraId="29691A2B" w14:textId="70B3250C" w:rsidR="000B1315" w:rsidRPr="00EE558C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1620" w:type="dxa"/>
          </w:tcPr>
          <w:p w14:paraId="401DA3AF" w14:textId="23A1243D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2070" w:type="dxa"/>
          </w:tcPr>
          <w:p w14:paraId="4C1D5607" w14:textId="77777777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B1315" w:rsidRPr="00B47363" w14:paraId="68749E11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0D02F3E" w14:textId="77F7FAC5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21" w:type="dxa"/>
          </w:tcPr>
          <w:p w14:paraId="1DB104F0" w14:textId="7F5C43C2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2068" w:type="dxa"/>
          </w:tcPr>
          <w:p w14:paraId="2B17337F" w14:textId="11A074C5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Graminoid cover</w:t>
            </w:r>
          </w:p>
        </w:tc>
        <w:tc>
          <w:tcPr>
            <w:tcW w:w="1791" w:type="dxa"/>
          </w:tcPr>
          <w:p w14:paraId="341F4D7A" w14:textId="53AC76D1" w:rsidR="000B1315" w:rsidRPr="00EE558C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2FEC1FF5" w14:textId="1A57142F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2070" w:type="dxa"/>
          </w:tcPr>
          <w:p w14:paraId="1092BD4B" w14:textId="77777777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5E646279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833B34" w14:textId="499650C2" w:rsidR="0093139E" w:rsidRDefault="00EE6061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21" w:type="dxa"/>
          </w:tcPr>
          <w:p w14:paraId="18833F1E" w14:textId="06F01AB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PAR</w:t>
            </w:r>
          </w:p>
        </w:tc>
        <w:tc>
          <w:tcPr>
            <w:tcW w:w="2068" w:type="dxa"/>
          </w:tcPr>
          <w:p w14:paraId="7E1913DF" w14:textId="51696ED2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Avg. </w:t>
            </w:r>
            <w:r>
              <w:t>Photosynthetic Active Radiation</w:t>
            </w:r>
          </w:p>
        </w:tc>
        <w:tc>
          <w:tcPr>
            <w:tcW w:w="1791" w:type="dxa"/>
          </w:tcPr>
          <w:p w14:paraId="231C5823" w14:textId="73D2AE8A" w:rsidR="0093139E" w:rsidRPr="00B47363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</w:t>
            </w:r>
          </w:p>
        </w:tc>
        <w:tc>
          <w:tcPr>
            <w:tcW w:w="1620" w:type="dxa"/>
          </w:tcPr>
          <w:p w14:paraId="116DEF97" w14:textId="5FE9F794" w:rsidR="0093139E" w:rsidRPr="00B47363" w:rsidRDefault="00E36DF3" w:rsidP="002F759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Micromol</w:t>
            </w:r>
            <w:r w:rsidR="002F759D">
              <w:rPr>
                <w:rFonts w:cstheme="minorHAnsi"/>
              </w:rPr>
              <w:t>/square meter/second</w:t>
            </w:r>
          </w:p>
        </w:tc>
        <w:tc>
          <w:tcPr>
            <w:tcW w:w="2070" w:type="dxa"/>
          </w:tcPr>
          <w:p w14:paraId="418D2229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27835FD6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C22A528" w14:textId="244DABA2" w:rsidR="0093139E" w:rsidRDefault="00EE6061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21" w:type="dxa"/>
          </w:tcPr>
          <w:p w14:paraId="6826CA44" w14:textId="443D8512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2068" w:type="dxa"/>
          </w:tcPr>
          <w:p w14:paraId="332A91A2" w14:textId="0167A4F0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Net ecosystem exchange</w:t>
            </w:r>
          </w:p>
        </w:tc>
        <w:tc>
          <w:tcPr>
            <w:tcW w:w="1791" w:type="dxa"/>
          </w:tcPr>
          <w:p w14:paraId="0321C228" w14:textId="747ECCBB" w:rsidR="0093139E" w:rsidRPr="00B47363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</w:t>
            </w:r>
          </w:p>
        </w:tc>
        <w:tc>
          <w:tcPr>
            <w:tcW w:w="1620" w:type="dxa"/>
          </w:tcPr>
          <w:p w14:paraId="412224E4" w14:textId="0E09BE7C" w:rsidR="0093139E" w:rsidRPr="00B47363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Grams/square meter/hour</w:t>
            </w:r>
          </w:p>
        </w:tc>
        <w:tc>
          <w:tcPr>
            <w:tcW w:w="2070" w:type="dxa"/>
          </w:tcPr>
          <w:p w14:paraId="55EE06B0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3101656F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C40A763" w14:textId="62C472D7" w:rsidR="0093139E" w:rsidRDefault="00EE6061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21" w:type="dxa"/>
          </w:tcPr>
          <w:p w14:paraId="47624E37" w14:textId="7669E20A" w:rsidR="0093139E" w:rsidRPr="00EA5B54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</w:t>
            </w:r>
          </w:p>
        </w:tc>
        <w:tc>
          <w:tcPr>
            <w:tcW w:w="2068" w:type="dxa"/>
          </w:tcPr>
          <w:p w14:paraId="215F783D" w14:textId="1CAEB915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Ecosystem respiration</w:t>
            </w:r>
          </w:p>
        </w:tc>
        <w:tc>
          <w:tcPr>
            <w:tcW w:w="1791" w:type="dxa"/>
          </w:tcPr>
          <w:p w14:paraId="669470FC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1620" w:type="dxa"/>
          </w:tcPr>
          <w:p w14:paraId="67BF4F8F" w14:textId="4EB843B1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Grams/square meter/hour</w:t>
            </w:r>
          </w:p>
        </w:tc>
        <w:tc>
          <w:tcPr>
            <w:tcW w:w="2070" w:type="dxa"/>
          </w:tcPr>
          <w:p w14:paraId="315BFCE3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1923E86A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71AF89" w14:textId="4FC26A76" w:rsidR="0093139E" w:rsidRDefault="00EE6061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21" w:type="dxa"/>
          </w:tcPr>
          <w:p w14:paraId="4167EA45" w14:textId="1197F60A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GPP</w:t>
            </w:r>
          </w:p>
        </w:tc>
        <w:tc>
          <w:tcPr>
            <w:tcW w:w="2068" w:type="dxa"/>
          </w:tcPr>
          <w:p w14:paraId="4A932831" w14:textId="3FA1BC7C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Gross Primary production</w:t>
            </w:r>
          </w:p>
        </w:tc>
        <w:tc>
          <w:tcPr>
            <w:tcW w:w="1791" w:type="dxa"/>
          </w:tcPr>
          <w:p w14:paraId="0A79B273" w14:textId="406813F7" w:rsidR="0093139E" w:rsidRPr="00EE558C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</w:t>
            </w:r>
          </w:p>
        </w:tc>
        <w:tc>
          <w:tcPr>
            <w:tcW w:w="1620" w:type="dxa"/>
          </w:tcPr>
          <w:p w14:paraId="79BFA6A9" w14:textId="50AF97FE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Grams/square meter/hour</w:t>
            </w:r>
          </w:p>
        </w:tc>
        <w:tc>
          <w:tcPr>
            <w:tcW w:w="2070" w:type="dxa"/>
          </w:tcPr>
          <w:p w14:paraId="4869AD23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64E10FCD" w14:textId="77777777" w:rsidTr="0066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D9D2C6B" w14:textId="3D000049" w:rsidR="0093139E" w:rsidRDefault="00EE6061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21" w:type="dxa"/>
          </w:tcPr>
          <w:p w14:paraId="31BDB739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2068" w:type="dxa"/>
          </w:tcPr>
          <w:p w14:paraId="562AE1F1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Water table</w:t>
            </w:r>
          </w:p>
        </w:tc>
        <w:tc>
          <w:tcPr>
            <w:tcW w:w="1791" w:type="dxa"/>
          </w:tcPr>
          <w:p w14:paraId="462ACB65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72C9AA4B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2070" w:type="dxa"/>
          </w:tcPr>
          <w:p w14:paraId="3D96FFD3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F4B83" w:rsidRPr="00B47363" w14:paraId="1255509F" w14:textId="77777777" w:rsidTr="006666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E9710C" w14:textId="6044F6E2" w:rsidR="004F4B83" w:rsidRDefault="004F4B83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E6061">
              <w:rPr>
                <w:rFonts w:cstheme="minorHAnsi"/>
              </w:rPr>
              <w:t>4</w:t>
            </w:r>
          </w:p>
        </w:tc>
        <w:tc>
          <w:tcPr>
            <w:tcW w:w="1821" w:type="dxa"/>
          </w:tcPr>
          <w:p w14:paraId="4EA28BA3" w14:textId="43BA5B05" w:rsidR="004F4B8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068" w:type="dxa"/>
          </w:tcPr>
          <w:p w14:paraId="4CD3C17C" w14:textId="614E91CA" w:rsidR="004F4B83" w:rsidRDefault="004F4B83" w:rsidP="0088187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881871">
              <w:rPr>
                <w:rFonts w:cstheme="minorHAnsi"/>
              </w:rPr>
              <w:t>otes</w:t>
            </w:r>
          </w:p>
        </w:tc>
        <w:tc>
          <w:tcPr>
            <w:tcW w:w="1791" w:type="dxa"/>
          </w:tcPr>
          <w:p w14:paraId="72B280A5" w14:textId="19110071" w:rsidR="004F4B8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44FE2889" w14:textId="77777777" w:rsidR="004F4B8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6565ED81" w14:textId="77777777" w:rsidR="004F4B83" w:rsidRPr="00B4736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928169F" w14:textId="77777777" w:rsidR="0093139E" w:rsidRDefault="0093139E" w:rsidP="0093139E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520"/>
      </w:tblGrid>
      <w:tr w:rsidR="0093139E" w14:paraId="02E83502" w14:textId="77777777" w:rsidTr="002F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1F8A1DD" w14:textId="77777777" w:rsidR="0093139E" w:rsidRDefault="0093139E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520" w:type="dxa"/>
          </w:tcPr>
          <w:p w14:paraId="3A66556E" w14:textId="77777777" w:rsidR="0093139E" w:rsidRDefault="0093139E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3139E" w14:paraId="05C7042E" w14:textId="77777777" w:rsidTr="002F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1464241" w14:textId="77777777" w:rsidR="0093139E" w:rsidRDefault="0093139E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520" w:type="dxa"/>
          </w:tcPr>
          <w:p w14:paraId="1F6877C2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3139E" w14:paraId="32BC5916" w14:textId="77777777" w:rsidTr="002F75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F7FCC0" w14:textId="77777777" w:rsidR="0093139E" w:rsidRDefault="0093139E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520" w:type="dxa"/>
          </w:tcPr>
          <w:p w14:paraId="4AA839C0" w14:textId="0D94AB3F" w:rsidR="0093139E" w:rsidRDefault="002F759D" w:rsidP="00EB3FD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4241C0">
              <w:rPr>
                <w:rFonts w:cstheme="minorHAnsi"/>
              </w:rPr>
              <w:t>S</w:t>
            </w:r>
            <w:r w:rsidR="00EB3FD5">
              <w:rPr>
                <w:rFonts w:cstheme="minorHAnsi"/>
              </w:rPr>
              <w:t>F</w:t>
            </w:r>
            <w:r w:rsidRPr="004241C0">
              <w:rPr>
                <w:rFonts w:cstheme="minorHAnsi"/>
              </w:rPr>
              <w:t>_COLID</w:t>
            </w:r>
            <w:r>
              <w:rPr>
                <w:rFonts w:cstheme="minorHAnsi"/>
              </w:rPr>
              <w:t xml:space="preserve">, </w:t>
            </w:r>
            <w:r w:rsidR="000E7C39">
              <w:rPr>
                <w:rFonts w:cstheme="minorHAnsi"/>
              </w:rPr>
              <w:t>MEAS</w:t>
            </w:r>
            <w:r>
              <w:rPr>
                <w:rFonts w:cstheme="minorHAnsi"/>
              </w:rPr>
              <w:t>)</w:t>
            </w:r>
          </w:p>
        </w:tc>
      </w:tr>
    </w:tbl>
    <w:p w14:paraId="4BD923D2" w14:textId="77777777" w:rsidR="00F3528C" w:rsidRDefault="00F3528C" w:rsidP="00F3528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86"/>
      </w:tblGrid>
      <w:tr w:rsidR="00F3528C" w14:paraId="0BFB14BC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440199C" w14:textId="77777777" w:rsidR="00F3528C" w:rsidRDefault="00F3528C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0A236C36" w14:textId="77777777" w:rsidR="00F3528C" w:rsidRDefault="00F3528C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F3528C" w:rsidRPr="00026E7E" w14:paraId="00A823F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571DDB" w14:textId="1D52E12B" w:rsidR="00F3528C" w:rsidRPr="00026E7E" w:rsidRDefault="00F3528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Soil_CO2_Temp</w:t>
            </w:r>
          </w:p>
        </w:tc>
        <w:tc>
          <w:tcPr>
            <w:tcW w:w="928" w:type="dxa"/>
          </w:tcPr>
          <w:p w14:paraId="3B211ED2" w14:textId="02CE58F2" w:rsidR="00F3528C" w:rsidRPr="00026E7E" w:rsidRDefault="00F3528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SOIL_CO2ID</w:t>
            </w:r>
          </w:p>
        </w:tc>
      </w:tr>
    </w:tbl>
    <w:p w14:paraId="7EB26EC4" w14:textId="77777777" w:rsidR="0093139E" w:rsidRDefault="0093139E" w:rsidP="0093139E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21"/>
        <w:gridCol w:w="7099"/>
      </w:tblGrid>
      <w:tr w:rsidR="002F759D" w:rsidRPr="00B47363" w14:paraId="5FB54113" w14:textId="77777777" w:rsidTr="00D35A02">
        <w:tc>
          <w:tcPr>
            <w:tcW w:w="0" w:type="auto"/>
          </w:tcPr>
          <w:p w14:paraId="1E5043E0" w14:textId="7D9041D1" w:rsidR="002F759D" w:rsidRPr="00B47363" w:rsidRDefault="002F759D" w:rsidP="002F759D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848A6CB" w14:textId="2130726A" w:rsidR="002F759D" w:rsidRPr="00B47363" w:rsidRDefault="002F759D" w:rsidP="002F759D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63378FC" w14:textId="03B5868B" w:rsidR="002F759D" w:rsidRPr="00B47363" w:rsidRDefault="002F759D" w:rsidP="002F759D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</w:t>
            </w:r>
            <w:r>
              <w:rPr>
                <w:rFonts w:cstheme="minorHAnsi"/>
              </w:rPr>
              <w:t>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ID – unique number used to identify a 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record.</w:t>
            </w:r>
          </w:p>
        </w:tc>
      </w:tr>
      <w:tr w:rsidR="002F759D" w:rsidRPr="00B47363" w14:paraId="5BA2F716" w14:textId="77777777" w:rsidTr="00D35A02">
        <w:tc>
          <w:tcPr>
            <w:tcW w:w="0" w:type="auto"/>
          </w:tcPr>
          <w:p w14:paraId="478E5476" w14:textId="14CF0DBF" w:rsidR="002F759D" w:rsidRPr="00B47363" w:rsidRDefault="002F759D" w:rsidP="002F759D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A4B158C" w14:textId="0EB23CCE" w:rsidR="002F759D" w:rsidRPr="00B47363" w:rsidRDefault="00EB3FD5" w:rsidP="002F759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</w:t>
            </w:r>
            <w:r w:rsidR="002F759D" w:rsidRPr="004241C0">
              <w:rPr>
                <w:rFonts w:cstheme="minorHAnsi"/>
              </w:rPr>
              <w:t>_COLID</w:t>
            </w:r>
          </w:p>
        </w:tc>
        <w:tc>
          <w:tcPr>
            <w:tcW w:w="0" w:type="auto"/>
          </w:tcPr>
          <w:p w14:paraId="6D867E2A" w14:textId="77777777" w:rsidR="002F759D" w:rsidRPr="00B47363" w:rsidRDefault="002F759D" w:rsidP="002F759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collar ID – foreign key linking the soil methane flux record to the soil flux collar record (</w:t>
            </w:r>
            <w:r w:rsidRPr="00214776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oilFlux_Collar</w:t>
            </w:r>
            <w:r>
              <w:rPr>
                <w:rFonts w:cstheme="minorHAnsi"/>
              </w:rPr>
              <w:t>).</w:t>
            </w:r>
          </w:p>
        </w:tc>
      </w:tr>
      <w:tr w:rsidR="000E7C39" w:rsidRPr="00B47363" w14:paraId="52EDACDB" w14:textId="77777777" w:rsidTr="00D35A02">
        <w:tc>
          <w:tcPr>
            <w:tcW w:w="0" w:type="auto"/>
          </w:tcPr>
          <w:p w14:paraId="3159B803" w14:textId="48C33002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9F51258" w14:textId="03158ACE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0" w:type="auto"/>
          </w:tcPr>
          <w:p w14:paraId="29CDB035" w14:textId="004AAF3E" w:rsidR="000E7C39" w:rsidRDefault="0011327B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m</w:t>
            </w:r>
            <w:r w:rsidRPr="00F962E2">
              <w:rPr>
                <w:rFonts w:cstheme="minorHAnsi"/>
              </w:rPr>
              <w:t>easurement number</w:t>
            </w:r>
            <w:r>
              <w:rPr>
                <w:rFonts w:cstheme="minorHAnsi"/>
              </w:rPr>
              <w:t xml:space="preserve"> – c</w:t>
            </w:r>
            <w:r w:rsidRPr="00F962E2">
              <w:rPr>
                <w:rFonts w:cstheme="minorHAnsi"/>
              </w:rPr>
              <w:t>onsecutive number star</w:t>
            </w:r>
            <w:r>
              <w:rPr>
                <w:rFonts w:cstheme="minorHAnsi"/>
              </w:rPr>
              <w:t>ting with the first measurement.</w:t>
            </w:r>
          </w:p>
        </w:tc>
      </w:tr>
      <w:tr w:rsidR="000E7C39" w:rsidRPr="00B47363" w14:paraId="6C603859" w14:textId="77777777" w:rsidTr="00D35A02">
        <w:tc>
          <w:tcPr>
            <w:tcW w:w="0" w:type="auto"/>
          </w:tcPr>
          <w:p w14:paraId="15EDDB24" w14:textId="641AF4BB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0FCA6E1" w14:textId="64A0F223" w:rsidR="000E7C39" w:rsidRPr="00F210E0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0" w:type="auto"/>
          </w:tcPr>
          <w:p w14:paraId="579AE56C" w14:textId="2D16584D" w:rsidR="000E7C39" w:rsidRPr="00B47363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measurement date (</w:t>
            </w: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0B1315" w:rsidRPr="00B47363" w14:paraId="739D01F6" w14:textId="77777777" w:rsidTr="00D35A02">
        <w:tc>
          <w:tcPr>
            <w:tcW w:w="0" w:type="auto"/>
          </w:tcPr>
          <w:p w14:paraId="17A5A4D7" w14:textId="73B7BF18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8B18D38" w14:textId="6B2AF806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SF_ 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5E837143" w14:textId="6A79E534" w:rsidR="000B1315" w:rsidRDefault="000B1315" w:rsidP="000B1315">
            <w:pPr>
              <w:spacing w:after="100" w:afterAutospacing="1"/>
            </w:pPr>
            <w:r>
              <w:rPr>
                <w:rFonts w:cstheme="minorHAnsi"/>
              </w:rPr>
              <w:t>Soil flux disturbance ID – foreign key linking the soil flux collar record to the soil flux disturbance record (</w:t>
            </w:r>
            <w:r>
              <w:rPr>
                <w:rFonts w:cstheme="minorHAnsi"/>
                <w:i/>
              </w:rPr>
              <w:t>Ref_SoilFlux_Disturb</w:t>
            </w:r>
            <w:r>
              <w:rPr>
                <w:rFonts w:cstheme="minorHAnsi"/>
              </w:rPr>
              <w:t>).</w:t>
            </w:r>
          </w:p>
        </w:tc>
      </w:tr>
      <w:tr w:rsidR="000B1315" w:rsidRPr="00B47363" w14:paraId="5E87FDB0" w14:textId="77777777" w:rsidTr="00D35A02">
        <w:tc>
          <w:tcPr>
            <w:tcW w:w="0" w:type="auto"/>
          </w:tcPr>
          <w:p w14:paraId="69612669" w14:textId="615AF2CD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lastRenderedPageBreak/>
              <w:t>6</w:t>
            </w:r>
          </w:p>
        </w:tc>
        <w:tc>
          <w:tcPr>
            <w:tcW w:w="0" w:type="auto"/>
          </w:tcPr>
          <w:p w14:paraId="4F0B87A6" w14:textId="7921866D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0" w:type="auto"/>
          </w:tcPr>
          <w:p w14:paraId="085FCEAA" w14:textId="43A000CB" w:rsidR="000B1315" w:rsidRDefault="000B1315" w:rsidP="000B1315">
            <w:pPr>
              <w:spacing w:after="100" w:afterAutospacing="1"/>
            </w:pPr>
            <w:r>
              <w:rPr>
                <w:rFonts w:cstheme="minorHAnsi"/>
              </w:rPr>
              <w:t>Vegetation cover (%)</w:t>
            </w:r>
            <w:r w:rsidR="0009783F">
              <w:rPr>
                <w:rFonts w:cstheme="minorHAnsi"/>
              </w:rPr>
              <w:t>.</w:t>
            </w:r>
          </w:p>
        </w:tc>
      </w:tr>
      <w:tr w:rsidR="000B1315" w:rsidRPr="00B47363" w14:paraId="41ADD560" w14:textId="77777777" w:rsidTr="00D35A02">
        <w:tc>
          <w:tcPr>
            <w:tcW w:w="0" w:type="auto"/>
          </w:tcPr>
          <w:p w14:paraId="221C300A" w14:textId="20B80F01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E6BC713" w14:textId="50245468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0" w:type="auto"/>
          </w:tcPr>
          <w:p w14:paraId="77C0FCC4" w14:textId="6C4B316D" w:rsidR="000B1315" w:rsidRDefault="000B1315" w:rsidP="000B1315">
            <w:pPr>
              <w:spacing w:after="100" w:afterAutospacing="1"/>
            </w:pPr>
            <w:r>
              <w:rPr>
                <w:rFonts w:cstheme="minorHAnsi"/>
              </w:rPr>
              <w:t>Cushion plants cover (%)</w:t>
            </w:r>
            <w:r w:rsidR="0009783F">
              <w:rPr>
                <w:rFonts w:cstheme="minorHAnsi"/>
              </w:rPr>
              <w:t>.</w:t>
            </w:r>
          </w:p>
        </w:tc>
      </w:tr>
      <w:tr w:rsidR="000B1315" w:rsidRPr="00B47363" w14:paraId="009D5054" w14:textId="77777777" w:rsidTr="00D35A02">
        <w:tc>
          <w:tcPr>
            <w:tcW w:w="0" w:type="auto"/>
          </w:tcPr>
          <w:p w14:paraId="44DFAC8D" w14:textId="184063A4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3EB6D8B" w14:textId="793B5847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0" w:type="auto"/>
          </w:tcPr>
          <w:p w14:paraId="09D662EA" w14:textId="713C2FF4" w:rsidR="000B1315" w:rsidRDefault="0009783F" w:rsidP="0009783F">
            <w:pPr>
              <w:spacing w:after="100" w:afterAutospacing="1"/>
            </w:pPr>
            <w:r>
              <w:rPr>
                <w:rFonts w:cstheme="minorHAnsi"/>
              </w:rPr>
              <w:t>Graminoid cover (%).</w:t>
            </w:r>
          </w:p>
        </w:tc>
      </w:tr>
      <w:tr w:rsidR="000E7C39" w:rsidRPr="00B47363" w14:paraId="3BF46D9D" w14:textId="77777777" w:rsidTr="00D35A02">
        <w:tc>
          <w:tcPr>
            <w:tcW w:w="0" w:type="auto"/>
          </w:tcPr>
          <w:p w14:paraId="425E9F8D" w14:textId="4CB008EB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431BA962" w14:textId="33157130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PAR</w:t>
            </w:r>
          </w:p>
        </w:tc>
        <w:tc>
          <w:tcPr>
            <w:tcW w:w="0" w:type="auto"/>
          </w:tcPr>
          <w:p w14:paraId="173DE12E" w14:textId="51908A78" w:rsidR="000E7C39" w:rsidRPr="0022005F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t>Average photosynthetic active radiation (umol</w:t>
            </w:r>
            <w:r w:rsidRPr="006B7AD0">
              <w:t xml:space="preserve"> m</w:t>
            </w:r>
            <w:r>
              <w:rPr>
                <w:vertAlign w:val="superscript"/>
              </w:rPr>
              <w:t>-2</w:t>
            </w:r>
            <w:r>
              <w:t xml:space="preserve"> s</w:t>
            </w:r>
            <w:r>
              <w:rPr>
                <w:vertAlign w:val="superscript"/>
              </w:rPr>
              <w:t>-1</w:t>
            </w:r>
            <w:r>
              <w:t>).</w:t>
            </w:r>
          </w:p>
        </w:tc>
      </w:tr>
      <w:tr w:rsidR="000E7C39" w:rsidRPr="00B47363" w14:paraId="6C5D2864" w14:textId="77777777" w:rsidTr="00D35A02">
        <w:tc>
          <w:tcPr>
            <w:tcW w:w="0" w:type="auto"/>
          </w:tcPr>
          <w:p w14:paraId="127AA288" w14:textId="4060931C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5B9E3DF" w14:textId="26F7137D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0" w:type="auto"/>
          </w:tcPr>
          <w:p w14:paraId="476798C9" w14:textId="53149631" w:rsidR="000E7C39" w:rsidRPr="006D7217" w:rsidRDefault="000E7C39" w:rsidP="000E7C39">
            <w:pPr>
              <w:spacing w:after="100" w:afterAutospacing="1"/>
              <w:rPr>
                <w:rFonts w:cstheme="minorHAnsi"/>
                <w:vertAlign w:val="superscript"/>
              </w:rPr>
            </w:pPr>
            <w:r>
              <w:t xml:space="preserve">Net ecosystem exchange slope g </w:t>
            </w:r>
            <w:r w:rsidRPr="006B7AD0">
              <w:t>CO2</w:t>
            </w:r>
            <w:r>
              <w:t xml:space="preserve">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</w:t>
            </w:r>
            <w:r w:rsidRPr="006B7AD0">
              <w:t>hr</w:t>
            </w:r>
            <w:r>
              <w:rPr>
                <w:vertAlign w:val="superscript"/>
              </w:rPr>
              <w:t>-1</w:t>
            </w:r>
            <w:r>
              <w:t xml:space="preserve">). </w:t>
            </w:r>
          </w:p>
        </w:tc>
      </w:tr>
      <w:tr w:rsidR="000E7C39" w:rsidRPr="00B47363" w14:paraId="41D90F80" w14:textId="77777777" w:rsidTr="00D35A02">
        <w:tc>
          <w:tcPr>
            <w:tcW w:w="0" w:type="auto"/>
          </w:tcPr>
          <w:p w14:paraId="4CE36835" w14:textId="7F01D902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4B21980A" w14:textId="513A115F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ER</w:t>
            </w:r>
          </w:p>
        </w:tc>
        <w:tc>
          <w:tcPr>
            <w:tcW w:w="0" w:type="auto"/>
          </w:tcPr>
          <w:p w14:paraId="62D288DA" w14:textId="1EF18966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t xml:space="preserve">Ecosystem respiration slope (g </w:t>
            </w:r>
            <w:r w:rsidRPr="006B7AD0">
              <w:t>CO2</w:t>
            </w:r>
            <w:r>
              <w:t xml:space="preserve">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</w:t>
            </w:r>
            <w:r w:rsidRPr="006B7AD0">
              <w:t>hr</w:t>
            </w:r>
            <w:r>
              <w:rPr>
                <w:vertAlign w:val="superscript"/>
              </w:rPr>
              <w:t>-1</w:t>
            </w:r>
            <w:r>
              <w:t>).</w:t>
            </w:r>
          </w:p>
        </w:tc>
      </w:tr>
      <w:tr w:rsidR="000E7C39" w:rsidRPr="00B47363" w14:paraId="106F6FC9" w14:textId="77777777" w:rsidTr="00D35A02">
        <w:tc>
          <w:tcPr>
            <w:tcW w:w="0" w:type="auto"/>
          </w:tcPr>
          <w:p w14:paraId="3F348874" w14:textId="61944035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5D6393A5" w14:textId="50F17BFB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GPP</w:t>
            </w:r>
          </w:p>
        </w:tc>
        <w:tc>
          <w:tcPr>
            <w:tcW w:w="0" w:type="auto"/>
          </w:tcPr>
          <w:p w14:paraId="5024020C" w14:textId="4FB9C93F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t xml:space="preserve">Gross Primary production slope (g </w:t>
            </w:r>
            <w:r w:rsidRPr="006B7AD0">
              <w:t>CO2</w:t>
            </w:r>
            <w:r>
              <w:t xml:space="preserve">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</w:t>
            </w:r>
            <w:r w:rsidRPr="006B7AD0">
              <w:t>hr</w:t>
            </w:r>
            <w:r>
              <w:rPr>
                <w:vertAlign w:val="superscript"/>
              </w:rPr>
              <w:t>-1</w:t>
            </w:r>
            <w:r>
              <w:t>).</w:t>
            </w:r>
          </w:p>
        </w:tc>
      </w:tr>
      <w:tr w:rsidR="000E7C39" w:rsidRPr="00B47363" w14:paraId="0FE66D2E" w14:textId="77777777" w:rsidTr="00D35A02">
        <w:tc>
          <w:tcPr>
            <w:tcW w:w="0" w:type="auto"/>
          </w:tcPr>
          <w:p w14:paraId="2B1DF9F3" w14:textId="5C575BFF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380AB7EB" w14:textId="56550963" w:rsidR="000E7C39" w:rsidRPr="00B47363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0" w:type="auto"/>
          </w:tcPr>
          <w:p w14:paraId="0E3E87A5" w14:textId="54CD6C64" w:rsidR="000E7C39" w:rsidRPr="00B47363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Water table (cm) – height of water table where 0 is soil level and negative </w:t>
            </w:r>
            <w:r>
              <w:t>values indicate below soil level marks for water table.</w:t>
            </w:r>
            <w:r>
              <w:rPr>
                <w:rFonts w:cstheme="minorHAnsi"/>
              </w:rPr>
              <w:t xml:space="preserve"> </w:t>
            </w:r>
          </w:p>
        </w:tc>
      </w:tr>
      <w:tr w:rsidR="00EE6061" w:rsidRPr="00B47363" w14:paraId="1C45DAE8" w14:textId="77777777" w:rsidTr="00D35A02">
        <w:tc>
          <w:tcPr>
            <w:tcW w:w="0" w:type="auto"/>
          </w:tcPr>
          <w:p w14:paraId="36A74E0C" w14:textId="53A6607D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4B69E439" w14:textId="0BA5FD21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38652B96" w14:textId="79EC8997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0523848B" w14:textId="77777777" w:rsidR="0093139E" w:rsidRDefault="0093139E" w:rsidP="00972A95">
      <w:pPr>
        <w:rPr>
          <w:rFonts w:cstheme="minorHAnsi"/>
          <w:b/>
        </w:rPr>
      </w:pPr>
    </w:p>
    <w:p w14:paraId="637AEE6C" w14:textId="6C2C5966" w:rsidR="00EC1498" w:rsidRPr="00C30CD6" w:rsidRDefault="00EC1498" w:rsidP="00755679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Soil Carbon Dioxide (CO</w:t>
      </w:r>
      <w:r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) Temperature</w:t>
      </w:r>
    </w:p>
    <w:p w14:paraId="7E198DAF" w14:textId="2993B565" w:rsidR="00EC1498" w:rsidRPr="00B47363" w:rsidRDefault="00EC1498" w:rsidP="00755679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Soil CO</w:t>
      </w:r>
      <w:r>
        <w:rPr>
          <w:rFonts w:cstheme="minorHAnsi"/>
          <w:vertAlign w:val="subscript"/>
        </w:rPr>
        <w:t>2</w:t>
      </w:r>
      <w:r w:rsidRPr="00C30CD6">
        <w:rPr>
          <w:rFonts w:cstheme="minorHAnsi"/>
        </w:rPr>
        <w:t xml:space="preserve"> </w:t>
      </w:r>
      <w:r>
        <w:rPr>
          <w:rFonts w:cstheme="minorHAnsi"/>
        </w:rPr>
        <w:t xml:space="preserve">Temperature </w:t>
      </w:r>
      <w:r w:rsidRPr="00C30CD6">
        <w:rPr>
          <w:rFonts w:cstheme="minorHAnsi"/>
        </w:rPr>
        <w:t>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_CO2_Temp</w:t>
      </w:r>
      <w:r w:rsidRPr="00B47363">
        <w:rPr>
          <w:rFonts w:cstheme="minorHAnsi"/>
        </w:rPr>
        <w:t>)</w:t>
      </w:r>
    </w:p>
    <w:tbl>
      <w:tblPr>
        <w:tblStyle w:val="Style1"/>
        <w:tblW w:w="9861" w:type="dxa"/>
        <w:tblLook w:val="04E0" w:firstRow="1" w:lastRow="1" w:firstColumn="1" w:lastColumn="0" w:noHBand="0" w:noVBand="1"/>
      </w:tblPr>
      <w:tblGrid>
        <w:gridCol w:w="436"/>
        <w:gridCol w:w="2011"/>
        <w:gridCol w:w="1826"/>
        <w:gridCol w:w="1930"/>
        <w:gridCol w:w="2142"/>
        <w:gridCol w:w="1516"/>
      </w:tblGrid>
      <w:tr w:rsidR="00EC1498" w:rsidRPr="00B47363" w14:paraId="71E28C69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D5FD2" w14:textId="77777777" w:rsidR="00EC1498" w:rsidRPr="00B47363" w:rsidRDefault="00EC1498" w:rsidP="00755679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A31CED5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826" w:type="dxa"/>
          </w:tcPr>
          <w:p w14:paraId="43D8AF86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AD281F7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28D0DC37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F9CEAA4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C1498" w:rsidRPr="00B47363" w14:paraId="21A782B7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19BA5" w14:textId="77777777" w:rsidR="00EC1498" w:rsidRPr="00B47363" w:rsidRDefault="00EC1498" w:rsidP="0075567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92CDA63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826" w:type="dxa"/>
          </w:tcPr>
          <w:p w14:paraId="28C2F2D0" w14:textId="2898838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Temperature ID</w:t>
            </w:r>
          </w:p>
        </w:tc>
        <w:tc>
          <w:tcPr>
            <w:tcW w:w="0" w:type="auto"/>
          </w:tcPr>
          <w:p w14:paraId="59E9F026" w14:textId="22E79DB4" w:rsidR="00EC1498" w:rsidRPr="00B47363" w:rsidRDefault="006C3680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EAED2CB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3D9B2A8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C1498" w:rsidRPr="00B47363" w14:paraId="650E6811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E7C59" w14:textId="77777777" w:rsidR="00EC1498" w:rsidRPr="00B47363" w:rsidRDefault="00EC1498" w:rsidP="0075567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8054252" w14:textId="03B93DEA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SOIL_CO2ID</w:t>
            </w:r>
          </w:p>
        </w:tc>
        <w:tc>
          <w:tcPr>
            <w:tcW w:w="1826" w:type="dxa"/>
          </w:tcPr>
          <w:p w14:paraId="4CCDEB0D" w14:textId="1100588D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2BF3275" w14:textId="65E8970F" w:rsidR="00EC1498" w:rsidRPr="00F210E0" w:rsidRDefault="006C3680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BFF7916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2D51EE1" w14:textId="412A19C4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Soil_CO2</w:t>
            </w:r>
          </w:p>
        </w:tc>
      </w:tr>
      <w:tr w:rsidR="00EC1498" w:rsidRPr="00B47363" w14:paraId="512857FC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B3534" w14:textId="77777777" w:rsidR="00EC1498" w:rsidRDefault="00EC1498" w:rsidP="0075567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CF514B6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1826" w:type="dxa"/>
          </w:tcPr>
          <w:p w14:paraId="712857AA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33B814E3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38061352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5C1FF5DF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C1498" w:rsidRPr="00B47363" w14:paraId="3B9DA5AE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42E93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83B7094" w14:textId="77777777" w:rsidR="00EC1498" w:rsidRPr="00EA5B54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1826" w:type="dxa"/>
          </w:tcPr>
          <w:p w14:paraId="4B5AB9ED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Temperature</w:t>
            </w:r>
          </w:p>
        </w:tc>
        <w:tc>
          <w:tcPr>
            <w:tcW w:w="0" w:type="auto"/>
          </w:tcPr>
          <w:p w14:paraId="729BA2F8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7C7F72F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 Celsius</w:t>
            </w:r>
          </w:p>
        </w:tc>
        <w:tc>
          <w:tcPr>
            <w:tcW w:w="0" w:type="auto"/>
          </w:tcPr>
          <w:p w14:paraId="2D629FEA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9E9DD9A" w14:textId="77777777" w:rsidR="00EC1498" w:rsidRDefault="00EC1498" w:rsidP="00EC149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EC1498" w14:paraId="6A25D8A3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E72B2D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E7002BD" w14:textId="77777777" w:rsidR="00EC1498" w:rsidRDefault="00EC1498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EC1498" w14:paraId="1E58C697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F4C619" w14:textId="77777777" w:rsidR="00EC1498" w:rsidRDefault="00EC1498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71608199" w14:textId="77777777" w:rsidR="00EC1498" w:rsidRDefault="00EC1498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EC1498" w14:paraId="11961811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EC75A02" w14:textId="77777777" w:rsidR="00EC1498" w:rsidRDefault="00EC1498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50D4DFAF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SOIL_CO2ID, DEPTH)</w:t>
            </w:r>
          </w:p>
        </w:tc>
      </w:tr>
    </w:tbl>
    <w:p w14:paraId="4625EF56" w14:textId="77777777" w:rsidR="00EC1498" w:rsidRDefault="00EC1498" w:rsidP="00EC1498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86"/>
        <w:gridCol w:w="7746"/>
      </w:tblGrid>
      <w:tr w:rsidR="00EC1498" w:rsidRPr="00B47363" w14:paraId="3C9A4D14" w14:textId="77777777" w:rsidTr="00D35A02">
        <w:tc>
          <w:tcPr>
            <w:tcW w:w="0" w:type="auto"/>
          </w:tcPr>
          <w:p w14:paraId="385B81B2" w14:textId="77777777" w:rsidR="00EC1498" w:rsidRPr="00B47363" w:rsidRDefault="00EC1498" w:rsidP="00D35A02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98B6022" w14:textId="77777777" w:rsidR="00EC1498" w:rsidRPr="00B47363" w:rsidRDefault="00EC1498" w:rsidP="00D35A02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2F3C35A" w14:textId="2298E6E1" w:rsidR="00EC1498" w:rsidRPr="00B47363" w:rsidRDefault="00EC1498" w:rsidP="00D35A02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="000A0A33">
              <w:rPr>
                <w:rFonts w:cstheme="minorHAnsi"/>
              </w:rPr>
              <w:t>CO</w:t>
            </w:r>
            <w:r w:rsidR="000A0A33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 xml:space="preserve">temperature ID – unique number used to identify a soil </w:t>
            </w:r>
            <w:r w:rsidR="0072461A">
              <w:rPr>
                <w:rFonts w:cstheme="minorHAnsi"/>
              </w:rPr>
              <w:t>CO</w:t>
            </w:r>
            <w:r w:rsidR="0072461A">
              <w:rPr>
                <w:rFonts w:cstheme="minorHAnsi"/>
                <w:vertAlign w:val="subscript"/>
              </w:rPr>
              <w:t xml:space="preserve">2 </w:t>
            </w:r>
            <w:r>
              <w:rPr>
                <w:rFonts w:cstheme="minorHAnsi"/>
              </w:rPr>
              <w:t>temperature record.</w:t>
            </w:r>
          </w:p>
        </w:tc>
      </w:tr>
      <w:tr w:rsidR="00EC1498" w:rsidRPr="00B47363" w14:paraId="56A7C8E4" w14:textId="77777777" w:rsidTr="00D35A02">
        <w:tc>
          <w:tcPr>
            <w:tcW w:w="0" w:type="auto"/>
          </w:tcPr>
          <w:p w14:paraId="068BDC00" w14:textId="77777777" w:rsidR="00EC1498" w:rsidRPr="00B47363" w:rsidRDefault="00EC1498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E839669" w14:textId="5B3CFA0F" w:rsidR="00EC1498" w:rsidRPr="00B47363" w:rsidRDefault="00EC1498" w:rsidP="000A0A3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SOIL_C</w:t>
            </w:r>
            <w:r w:rsidR="000A0A33">
              <w:rPr>
                <w:rFonts w:cstheme="minorHAnsi"/>
              </w:rPr>
              <w:t>O2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92E0CA4" w14:textId="322EC257" w:rsidR="00EC1498" w:rsidRPr="00B47363" w:rsidRDefault="00EC1498" w:rsidP="0072461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</w:t>
            </w:r>
            <w:r w:rsidR="000A0A33">
              <w:rPr>
                <w:rFonts w:cstheme="minorHAnsi"/>
              </w:rPr>
              <w:t>O</w:t>
            </w:r>
            <w:r w:rsidR="000A0A33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ID – foreign key linking the soil</w:t>
            </w:r>
            <w:r w:rsidR="0072461A">
              <w:rPr>
                <w:rFonts w:cstheme="minorHAnsi"/>
              </w:rPr>
              <w:t xml:space="preserve"> CO</w:t>
            </w:r>
            <w:r w:rsidR="0072461A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temperature record to the soil </w:t>
            </w:r>
            <w:r w:rsidR="000A0A33">
              <w:rPr>
                <w:rFonts w:cstheme="minorHAnsi"/>
              </w:rPr>
              <w:t>dioxide</w:t>
            </w:r>
            <w:r>
              <w:rPr>
                <w:rFonts w:cstheme="minorHAnsi"/>
              </w:rPr>
              <w:t xml:space="preserve"> flux (</w:t>
            </w:r>
            <w:r>
              <w:rPr>
                <w:rFonts w:cstheme="minorHAnsi"/>
                <w:i/>
              </w:rPr>
              <w:t>Soil_CO2</w:t>
            </w:r>
            <w:r>
              <w:rPr>
                <w:rFonts w:cstheme="minorHAnsi"/>
              </w:rPr>
              <w:t>).</w:t>
            </w:r>
          </w:p>
        </w:tc>
      </w:tr>
      <w:tr w:rsidR="00EC1498" w:rsidRPr="00B47363" w14:paraId="1DD9A837" w14:textId="77777777" w:rsidTr="00D35A02">
        <w:tc>
          <w:tcPr>
            <w:tcW w:w="0" w:type="auto"/>
          </w:tcPr>
          <w:p w14:paraId="7DD2C072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92DCBA7" w14:textId="77777777" w:rsidR="00EC1498" w:rsidRPr="00F210E0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0CEA916D" w14:textId="77777777" w:rsidR="00EC1498" w:rsidRPr="00B47363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 (cm) – depth soil temperature was measured.</w:t>
            </w:r>
          </w:p>
        </w:tc>
      </w:tr>
      <w:tr w:rsidR="00EC1498" w:rsidRPr="00B47363" w14:paraId="60F7F5F2" w14:textId="77777777" w:rsidTr="00D35A02">
        <w:tc>
          <w:tcPr>
            <w:tcW w:w="0" w:type="auto"/>
          </w:tcPr>
          <w:p w14:paraId="42170080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77B0306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0" w:type="auto"/>
          </w:tcPr>
          <w:p w14:paraId="152FAC76" w14:textId="77777777" w:rsidR="00EC1498" w:rsidRPr="0022005F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temperature (°C).</w:t>
            </w:r>
          </w:p>
        </w:tc>
      </w:tr>
    </w:tbl>
    <w:p w14:paraId="00E16F64" w14:textId="77777777" w:rsidR="00EC1498" w:rsidRDefault="00EC1498" w:rsidP="00972A95">
      <w:pPr>
        <w:rPr>
          <w:rFonts w:cstheme="minorHAnsi"/>
          <w:b/>
        </w:rPr>
      </w:pPr>
    </w:p>
    <w:p w14:paraId="6DE7FB41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C3D9A7B" w14:textId="72D19903" w:rsidR="00C30CD6" w:rsidRPr="00C30CD6" w:rsidRDefault="00C30CD6" w:rsidP="00EC1498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Methane (CH</w:t>
      </w:r>
      <w:r w:rsidRPr="00C30CD6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</w:t>
      </w:r>
    </w:p>
    <w:p w14:paraId="225C47DD" w14:textId="30C15036" w:rsidR="00C30CD6" w:rsidRPr="00B47363" w:rsidRDefault="00C30CD6" w:rsidP="00EC1498">
      <w:pPr>
        <w:keepNext/>
        <w:spacing w:after="100" w:afterAutospacing="1" w:line="240" w:lineRule="auto"/>
        <w:rPr>
          <w:rFonts w:cstheme="minorHAnsi"/>
        </w:rPr>
      </w:pPr>
      <w:r w:rsidRPr="00C30CD6">
        <w:rPr>
          <w:rFonts w:cstheme="minorHAnsi"/>
        </w:rPr>
        <w:t>Soil CH</w:t>
      </w:r>
      <w:r w:rsidRPr="00C30CD6">
        <w:rPr>
          <w:rFonts w:cstheme="minorHAnsi"/>
          <w:vertAlign w:val="subscript"/>
        </w:rPr>
        <w:t>4</w:t>
      </w:r>
      <w:r w:rsidRPr="00C30CD6">
        <w:rPr>
          <w:rFonts w:cstheme="minorHAnsi"/>
        </w:rPr>
        <w:t xml:space="preserve"> 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_CH4</w:t>
      </w:r>
      <w:r w:rsidRPr="00B47363">
        <w:rPr>
          <w:rFonts w:cstheme="minorHAnsi"/>
        </w:rPr>
        <w:t>)</w:t>
      </w:r>
    </w:p>
    <w:tbl>
      <w:tblPr>
        <w:tblStyle w:val="Style1"/>
        <w:tblW w:w="10149" w:type="dxa"/>
        <w:tblLook w:val="04E0" w:firstRow="1" w:lastRow="1" w:firstColumn="1" w:lastColumn="0" w:noHBand="0" w:noVBand="1"/>
      </w:tblPr>
      <w:tblGrid>
        <w:gridCol w:w="440"/>
        <w:gridCol w:w="1821"/>
        <w:gridCol w:w="2236"/>
        <w:gridCol w:w="1506"/>
        <w:gridCol w:w="2099"/>
        <w:gridCol w:w="2047"/>
      </w:tblGrid>
      <w:tr w:rsidR="004241C0" w:rsidRPr="00B47363" w14:paraId="0B7690B7" w14:textId="77777777" w:rsidTr="00EE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DA155" w14:textId="77777777" w:rsidR="00C30CD6" w:rsidRPr="00B47363" w:rsidRDefault="00C30CD6" w:rsidP="00EC1498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C630E9F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36" w:type="dxa"/>
          </w:tcPr>
          <w:p w14:paraId="5F34D44F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8C1BFC8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BE71069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A6D3AD3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241C0" w:rsidRPr="00B47363" w14:paraId="227B7C5D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A6AB6" w14:textId="77777777" w:rsidR="00C30CD6" w:rsidRPr="00B47363" w:rsidRDefault="00C30CD6" w:rsidP="00EC149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4FCA4BA" w14:textId="77777777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36" w:type="dxa"/>
          </w:tcPr>
          <w:p w14:paraId="4B4860E4" w14:textId="014FC764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</w:t>
            </w:r>
            <w:r w:rsidR="004241C0" w:rsidRPr="00C30CD6">
              <w:rPr>
                <w:rFonts w:cstheme="minorHAnsi"/>
              </w:rPr>
              <w:t>CH</w:t>
            </w:r>
            <w:r w:rsidR="004241C0"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ID</w:t>
            </w:r>
          </w:p>
        </w:tc>
        <w:tc>
          <w:tcPr>
            <w:tcW w:w="0" w:type="auto"/>
          </w:tcPr>
          <w:p w14:paraId="32B9E531" w14:textId="15D5D958" w:rsidR="00C30CD6" w:rsidRPr="00B47363" w:rsidRDefault="006C3680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09A64E4" w14:textId="77777777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E1D3B5E" w14:textId="77777777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3A80AC89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EAEE2" w14:textId="77777777" w:rsidR="00C30CD6" w:rsidRPr="00B47363" w:rsidRDefault="00C30CD6" w:rsidP="00EC149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9680FA9" w14:textId="54A82250" w:rsidR="00C30CD6" w:rsidRPr="00B47363" w:rsidRDefault="00EB3FD5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</w:t>
            </w:r>
            <w:r w:rsidR="004241C0" w:rsidRPr="004241C0">
              <w:rPr>
                <w:rFonts w:cstheme="minorHAnsi"/>
              </w:rPr>
              <w:t>_COLID</w:t>
            </w:r>
          </w:p>
        </w:tc>
        <w:tc>
          <w:tcPr>
            <w:tcW w:w="2236" w:type="dxa"/>
          </w:tcPr>
          <w:p w14:paraId="182D8E1B" w14:textId="571AC2EB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flux </w:t>
            </w:r>
            <w:r w:rsidR="004241C0">
              <w:rPr>
                <w:rFonts w:cstheme="minorHAnsi"/>
              </w:rPr>
              <w:t>collar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6B14EC4" w14:textId="3AE8E157" w:rsidR="00C30CD6" w:rsidRPr="00F210E0" w:rsidRDefault="006C3680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B278E70" w14:textId="77777777" w:rsidR="00C30CD6" w:rsidRPr="00F210E0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7906BB4" w14:textId="71C319F7" w:rsidR="00C30CD6" w:rsidRPr="00F210E0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SoilFlux_</w:t>
            </w:r>
            <w:r w:rsidR="004241C0">
              <w:rPr>
                <w:rFonts w:cstheme="minorHAnsi"/>
                <w:i/>
              </w:rPr>
              <w:t>Collar</w:t>
            </w:r>
          </w:p>
        </w:tc>
      </w:tr>
      <w:tr w:rsidR="000C2999" w:rsidRPr="00B47363" w14:paraId="31DEE65B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2FE955" w14:textId="5EEF806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C171ECD" w14:textId="251EFDAA" w:rsidR="000C2999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2236" w:type="dxa"/>
          </w:tcPr>
          <w:p w14:paraId="6E05456F" w14:textId="30F62658" w:rsidR="000C2999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</w:t>
            </w:r>
          </w:p>
        </w:tc>
        <w:tc>
          <w:tcPr>
            <w:tcW w:w="0" w:type="auto"/>
          </w:tcPr>
          <w:p w14:paraId="5B459E8C" w14:textId="6E29D1A9" w:rsidR="000C2999" w:rsidRPr="00B47363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8E03801" w14:textId="77777777" w:rsidR="000C2999" w:rsidRPr="00B47363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CD13B5A" w14:textId="77777777" w:rsidR="000C2999" w:rsidRPr="00B47363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2BF88276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7DCEE" w14:textId="74E5E65D" w:rsidR="004241C0" w:rsidRDefault="000C2999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C939C82" w14:textId="73BCB34C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2236" w:type="dxa"/>
          </w:tcPr>
          <w:p w14:paraId="35E7FF6B" w14:textId="4BCD78F8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 date</w:t>
            </w:r>
          </w:p>
        </w:tc>
        <w:tc>
          <w:tcPr>
            <w:tcW w:w="0" w:type="auto"/>
          </w:tcPr>
          <w:p w14:paraId="203E7DB2" w14:textId="594CB4D1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Date/Time</w:t>
            </w:r>
            <w:r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(S</w:t>
            </w:r>
            <w:r w:rsidR="00566553" w:rsidRPr="00B47363"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ate)</w:t>
            </w:r>
          </w:p>
        </w:tc>
        <w:tc>
          <w:tcPr>
            <w:tcW w:w="0" w:type="auto"/>
          </w:tcPr>
          <w:p w14:paraId="1868D6A1" w14:textId="3A1AF031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</w:p>
        </w:tc>
        <w:tc>
          <w:tcPr>
            <w:tcW w:w="0" w:type="auto"/>
          </w:tcPr>
          <w:p w14:paraId="08FEA47A" w14:textId="77777777" w:rsidR="004241C0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666A1" w:rsidRPr="00B47363" w14:paraId="2434C840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1014F" w14:textId="102CCB97" w:rsidR="006666A1" w:rsidRDefault="006666A1" w:rsidP="006666A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62BFBDA" w14:textId="75AA70E5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2236" w:type="dxa"/>
          </w:tcPr>
          <w:p w14:paraId="1069D754" w14:textId="471F6518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disturbance ID</w:t>
            </w:r>
          </w:p>
        </w:tc>
        <w:tc>
          <w:tcPr>
            <w:tcW w:w="0" w:type="auto"/>
          </w:tcPr>
          <w:p w14:paraId="4776722E" w14:textId="441BF5A5" w:rsidR="006666A1" w:rsidRPr="00EE558C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6071F30" w14:textId="72248919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A442B0F" w14:textId="36E9697B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Ref_SoilFlux_Disturb</w:t>
            </w:r>
          </w:p>
        </w:tc>
      </w:tr>
      <w:tr w:rsidR="00B80C91" w:rsidRPr="00B47363" w14:paraId="0A2D021A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30503" w14:textId="6FB39293" w:rsidR="00B80C91" w:rsidRDefault="00B80C91" w:rsidP="00B80C9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113FBAF" w14:textId="3C9603FD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2236" w:type="dxa"/>
          </w:tcPr>
          <w:p w14:paraId="56AB603C" w14:textId="6223D98C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Vegetation cover</w:t>
            </w:r>
          </w:p>
        </w:tc>
        <w:tc>
          <w:tcPr>
            <w:tcW w:w="0" w:type="auto"/>
          </w:tcPr>
          <w:p w14:paraId="0797BAB6" w14:textId="145DCB7E" w:rsidR="00B80C91" w:rsidRPr="00EE558C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62E29495" w14:textId="48039E77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296B0860" w14:textId="176CE926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80C91" w:rsidRPr="00B47363" w14:paraId="45D821D6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39951" w14:textId="5BE938EC" w:rsidR="00B80C91" w:rsidRDefault="00B80C91" w:rsidP="00B80C9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3FD9FFA" w14:textId="5B417E1B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2236" w:type="dxa"/>
          </w:tcPr>
          <w:p w14:paraId="43EF14B5" w14:textId="7A8FAF8A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Cushion cover</w:t>
            </w:r>
          </w:p>
        </w:tc>
        <w:tc>
          <w:tcPr>
            <w:tcW w:w="0" w:type="auto"/>
          </w:tcPr>
          <w:p w14:paraId="45FA4A41" w14:textId="754E4A40" w:rsidR="00B80C91" w:rsidRPr="00EE558C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2DFF8C09" w14:textId="194AC0A1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3FAC08BD" w14:textId="4839154B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80C91" w:rsidRPr="00B47363" w14:paraId="33E3AF39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6ED28" w14:textId="4745498B" w:rsidR="00B80C91" w:rsidRDefault="00B80C91" w:rsidP="00B80C9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2C14C5EA" w14:textId="666D5033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2236" w:type="dxa"/>
          </w:tcPr>
          <w:p w14:paraId="33F96632" w14:textId="0AAAAE11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Graminoid cover</w:t>
            </w:r>
          </w:p>
        </w:tc>
        <w:tc>
          <w:tcPr>
            <w:tcW w:w="0" w:type="auto"/>
          </w:tcPr>
          <w:p w14:paraId="01D24AE2" w14:textId="50E4671D" w:rsidR="00B80C91" w:rsidRPr="00EE558C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B8F74D9" w14:textId="3EB649F7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4982A43E" w14:textId="50F2CAD1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14C09825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B1ADCC" w14:textId="0B38879D" w:rsidR="00C30CD6" w:rsidRDefault="000C2999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6656F81" w14:textId="3442B4C6" w:rsidR="00C30CD6" w:rsidRPr="00EA5B54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CH4</w:t>
            </w:r>
          </w:p>
        </w:tc>
        <w:tc>
          <w:tcPr>
            <w:tcW w:w="2236" w:type="dxa"/>
          </w:tcPr>
          <w:p w14:paraId="2C73A692" w14:textId="01575A02" w:rsidR="00C30CD6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</w:t>
            </w:r>
            <w:r w:rsidRPr="004241C0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flux</w:t>
            </w:r>
          </w:p>
        </w:tc>
        <w:tc>
          <w:tcPr>
            <w:tcW w:w="0" w:type="auto"/>
          </w:tcPr>
          <w:p w14:paraId="6BC9E882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3BE9A948" w14:textId="3EB6ABED" w:rsidR="00C30CD6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Megagrams/square meter/day</w:t>
            </w:r>
          </w:p>
        </w:tc>
        <w:tc>
          <w:tcPr>
            <w:tcW w:w="0" w:type="auto"/>
          </w:tcPr>
          <w:p w14:paraId="0E0FF1EC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7F9A1B10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979C4" w14:textId="1CA79C1E" w:rsidR="00C30CD6" w:rsidRDefault="000C2999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9E12222" w14:textId="6A8F357F" w:rsidR="00C30CD6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2236" w:type="dxa"/>
          </w:tcPr>
          <w:p w14:paraId="1CE7223C" w14:textId="24ED669B" w:rsidR="00C30CD6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Water table</w:t>
            </w:r>
          </w:p>
        </w:tc>
        <w:tc>
          <w:tcPr>
            <w:tcW w:w="0" w:type="auto"/>
          </w:tcPr>
          <w:p w14:paraId="6A190DE5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E36E993" w14:textId="05D78F86" w:rsidR="00C30CD6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7BAB8F01" w14:textId="428606A6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E6061" w:rsidRPr="00B47363" w14:paraId="2F027434" w14:textId="77777777" w:rsidTr="00EE60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CB67E" w14:textId="7C7C797A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7E91BD10" w14:textId="7670B06D" w:rsidR="00EE6061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36" w:type="dxa"/>
          </w:tcPr>
          <w:p w14:paraId="380EFEFB" w14:textId="6CB22DC3" w:rsidR="00EE6061" w:rsidRDefault="00EE6061" w:rsidP="0088187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881871">
              <w:rPr>
                <w:rFonts w:cstheme="minorHAnsi"/>
              </w:rPr>
              <w:t>otes</w:t>
            </w:r>
          </w:p>
        </w:tc>
        <w:tc>
          <w:tcPr>
            <w:tcW w:w="0" w:type="auto"/>
          </w:tcPr>
          <w:p w14:paraId="3258B9E0" w14:textId="4BC26A7F" w:rsidR="00EE6061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0DFA649" w14:textId="77777777" w:rsidR="00EE6061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EFB052D" w14:textId="77777777" w:rsidR="00EE6061" w:rsidRPr="00B47363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31812FF4" w14:textId="77777777" w:rsidR="00C30CD6" w:rsidRDefault="00C30CD6" w:rsidP="00C30CD6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610"/>
      </w:tblGrid>
      <w:tr w:rsidR="00C30CD6" w14:paraId="78A8983A" w14:textId="77777777" w:rsidTr="002F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196188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610" w:type="dxa"/>
          </w:tcPr>
          <w:p w14:paraId="1CBF7999" w14:textId="77777777" w:rsidR="00C30CD6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30CD6" w14:paraId="28B8D7B8" w14:textId="77777777" w:rsidTr="002F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6E4EB5E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610" w:type="dxa"/>
          </w:tcPr>
          <w:p w14:paraId="4726708E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30CD6" w14:paraId="5347CBC3" w14:textId="77777777" w:rsidTr="002F75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6388968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610" w:type="dxa"/>
          </w:tcPr>
          <w:p w14:paraId="51FC3345" w14:textId="39942D6D" w:rsidR="00C30CD6" w:rsidRDefault="00C30CD6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EB3FD5">
              <w:rPr>
                <w:rFonts w:cstheme="minorHAnsi"/>
              </w:rPr>
              <w:t>SF</w:t>
            </w:r>
            <w:r w:rsidR="002F759D" w:rsidRPr="004241C0">
              <w:rPr>
                <w:rFonts w:cstheme="minorHAnsi"/>
              </w:rPr>
              <w:t>_COLID</w:t>
            </w:r>
            <w:r>
              <w:rPr>
                <w:rFonts w:cstheme="minorHAnsi"/>
              </w:rPr>
              <w:t xml:space="preserve">, </w:t>
            </w:r>
            <w:r w:rsidR="004F4B83">
              <w:rPr>
                <w:rFonts w:cstheme="minorHAnsi"/>
              </w:rPr>
              <w:t>MEAS</w:t>
            </w:r>
            <w:r>
              <w:rPr>
                <w:rFonts w:cstheme="minorHAnsi"/>
              </w:rPr>
              <w:t>)</w:t>
            </w:r>
          </w:p>
        </w:tc>
      </w:tr>
    </w:tbl>
    <w:p w14:paraId="2138B7A7" w14:textId="77777777" w:rsidR="00F76617" w:rsidRDefault="00F76617" w:rsidP="00F76617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77"/>
      </w:tblGrid>
      <w:tr w:rsidR="00F76617" w14:paraId="37A10E88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7EA4EC6" w14:textId="77777777" w:rsidR="00F76617" w:rsidRDefault="00F76617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12DCB1E3" w14:textId="77777777" w:rsidR="00F76617" w:rsidRDefault="00F76617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F76617" w:rsidRPr="00026E7E" w14:paraId="3CF9B643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B752AB" w14:textId="1625678E" w:rsidR="00F76617" w:rsidRPr="00026E7E" w:rsidRDefault="00F76617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Soil_CH4_Temp</w:t>
            </w:r>
          </w:p>
        </w:tc>
        <w:tc>
          <w:tcPr>
            <w:tcW w:w="928" w:type="dxa"/>
          </w:tcPr>
          <w:p w14:paraId="6BEB4D19" w14:textId="74AE1334" w:rsidR="00F76617" w:rsidRPr="00026E7E" w:rsidRDefault="00F76617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SOIL_CH4ID</w:t>
            </w:r>
          </w:p>
        </w:tc>
      </w:tr>
    </w:tbl>
    <w:p w14:paraId="0460CEB0" w14:textId="77777777" w:rsidR="00C30CD6" w:rsidRDefault="00C30CD6" w:rsidP="00C30CD6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21"/>
        <w:gridCol w:w="7099"/>
      </w:tblGrid>
      <w:tr w:rsidR="000C2999" w:rsidRPr="00B47363" w14:paraId="7B5AD8FD" w14:textId="77777777" w:rsidTr="004241C0">
        <w:tc>
          <w:tcPr>
            <w:tcW w:w="0" w:type="auto"/>
          </w:tcPr>
          <w:p w14:paraId="10E5D70F" w14:textId="64C48F13" w:rsidR="000C2999" w:rsidRPr="00B47363" w:rsidRDefault="000C2999" w:rsidP="000C2999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C7818DD" w14:textId="0A1CE104" w:rsidR="000C2999" w:rsidRPr="00B47363" w:rsidRDefault="000C2999" w:rsidP="000C2999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65EBBE4" w14:textId="75A56DB0" w:rsidR="000C2999" w:rsidRPr="00B47363" w:rsidRDefault="000C2999" w:rsidP="000C2999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CH</w:t>
            </w:r>
            <w:r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ID – unique number used to identify a 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record.</w:t>
            </w:r>
          </w:p>
        </w:tc>
      </w:tr>
      <w:tr w:rsidR="000C2999" w:rsidRPr="00B47363" w14:paraId="65605EB8" w14:textId="77777777" w:rsidTr="004241C0">
        <w:tc>
          <w:tcPr>
            <w:tcW w:w="0" w:type="auto"/>
          </w:tcPr>
          <w:p w14:paraId="674366D5" w14:textId="3213517B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FCCDC36" w14:textId="37256DD7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</w:t>
            </w:r>
            <w:r w:rsidRPr="004241C0">
              <w:rPr>
                <w:rFonts w:cstheme="minorHAnsi"/>
              </w:rPr>
              <w:t>_COLID</w:t>
            </w:r>
          </w:p>
        </w:tc>
        <w:tc>
          <w:tcPr>
            <w:tcW w:w="0" w:type="auto"/>
          </w:tcPr>
          <w:p w14:paraId="1128CD80" w14:textId="20BCF147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collar ID – foreign key linking the 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flux record to the soil flux collar record (</w:t>
            </w:r>
            <w:r w:rsidRPr="00214776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oilFlux_Collar</w:t>
            </w:r>
            <w:r>
              <w:rPr>
                <w:rFonts w:cstheme="minorHAnsi"/>
              </w:rPr>
              <w:t>).</w:t>
            </w:r>
          </w:p>
        </w:tc>
      </w:tr>
      <w:tr w:rsidR="002174B6" w:rsidRPr="00B47363" w14:paraId="5E83783E" w14:textId="77777777" w:rsidTr="004241C0">
        <w:tc>
          <w:tcPr>
            <w:tcW w:w="0" w:type="auto"/>
          </w:tcPr>
          <w:p w14:paraId="1B47FA64" w14:textId="2A29A26B" w:rsidR="002174B6" w:rsidRDefault="002174B6" w:rsidP="002174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35D8BC6" w14:textId="263525B4" w:rsidR="002174B6" w:rsidRDefault="002174B6" w:rsidP="002174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0" w:type="auto"/>
          </w:tcPr>
          <w:p w14:paraId="26C7EAB2" w14:textId="428D5FB1" w:rsidR="002174B6" w:rsidRDefault="002174B6" w:rsidP="002174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m</w:t>
            </w:r>
            <w:r w:rsidRPr="00F962E2">
              <w:rPr>
                <w:rFonts w:cstheme="minorHAnsi"/>
              </w:rPr>
              <w:t>easurement number</w:t>
            </w:r>
            <w:r>
              <w:rPr>
                <w:rFonts w:cstheme="minorHAnsi"/>
              </w:rPr>
              <w:t xml:space="preserve"> – c</w:t>
            </w:r>
            <w:r w:rsidRPr="00F962E2">
              <w:rPr>
                <w:rFonts w:cstheme="minorHAnsi"/>
              </w:rPr>
              <w:t>onsecutive number star</w:t>
            </w:r>
            <w:r>
              <w:rPr>
                <w:rFonts w:cstheme="minorHAnsi"/>
              </w:rPr>
              <w:t>ting with the first measurement.</w:t>
            </w:r>
          </w:p>
        </w:tc>
      </w:tr>
      <w:tr w:rsidR="000C2999" w:rsidRPr="00B47363" w14:paraId="40433B40" w14:textId="77777777" w:rsidTr="004241C0">
        <w:tc>
          <w:tcPr>
            <w:tcW w:w="0" w:type="auto"/>
          </w:tcPr>
          <w:p w14:paraId="3D1EB407" w14:textId="706E86F7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DED3BB2" w14:textId="2CC6D4DC" w:rsidR="000C2999" w:rsidRPr="00F210E0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0" w:type="auto"/>
          </w:tcPr>
          <w:p w14:paraId="7117FC9E" w14:textId="156B9794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measurement date (</w:t>
            </w: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0C2999" w:rsidRPr="00B47363" w14:paraId="11DCAFA3" w14:textId="77777777" w:rsidTr="004241C0">
        <w:tc>
          <w:tcPr>
            <w:tcW w:w="0" w:type="auto"/>
          </w:tcPr>
          <w:p w14:paraId="18FF7124" w14:textId="3DF3E414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AA42C3A" w14:textId="1A729D8A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SF_ 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27415EC0" w14:textId="3A128608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disturbance ID – foreign key linking the soil flux collar record to the soil flux disturbance record (</w:t>
            </w:r>
            <w:r>
              <w:rPr>
                <w:rFonts w:cstheme="minorHAnsi"/>
                <w:i/>
              </w:rPr>
              <w:t>Ref_SoilFlux_Disturb</w:t>
            </w:r>
            <w:r>
              <w:rPr>
                <w:rFonts w:cstheme="minorHAnsi"/>
              </w:rPr>
              <w:t>).</w:t>
            </w:r>
          </w:p>
        </w:tc>
      </w:tr>
      <w:tr w:rsidR="000C2999" w:rsidRPr="00B47363" w14:paraId="195AE0DD" w14:textId="77777777" w:rsidTr="004241C0">
        <w:tc>
          <w:tcPr>
            <w:tcW w:w="0" w:type="auto"/>
          </w:tcPr>
          <w:p w14:paraId="5A4AC96B" w14:textId="189BA4D7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021DF979" w14:textId="460ED157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0" w:type="auto"/>
          </w:tcPr>
          <w:p w14:paraId="52F84423" w14:textId="5BB19E3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Vegetation cover (%)</w:t>
            </w:r>
            <w:r w:rsidR="00C577FC">
              <w:rPr>
                <w:rFonts w:cstheme="minorHAnsi"/>
              </w:rPr>
              <w:t>.</w:t>
            </w:r>
          </w:p>
        </w:tc>
      </w:tr>
      <w:tr w:rsidR="000C2999" w:rsidRPr="00B47363" w14:paraId="58CF6E50" w14:textId="77777777" w:rsidTr="004241C0">
        <w:tc>
          <w:tcPr>
            <w:tcW w:w="0" w:type="auto"/>
          </w:tcPr>
          <w:p w14:paraId="3D131C7F" w14:textId="3B1CEE9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139018A" w14:textId="29354914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0" w:type="auto"/>
          </w:tcPr>
          <w:p w14:paraId="22FCD6F6" w14:textId="4810C16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Cushion plants cover (%)</w:t>
            </w:r>
            <w:r w:rsidR="00C577FC">
              <w:rPr>
                <w:rFonts w:cstheme="minorHAnsi"/>
              </w:rPr>
              <w:t>.</w:t>
            </w:r>
          </w:p>
        </w:tc>
      </w:tr>
      <w:tr w:rsidR="000C2999" w:rsidRPr="00B47363" w14:paraId="712DEC04" w14:textId="77777777" w:rsidTr="004241C0">
        <w:tc>
          <w:tcPr>
            <w:tcW w:w="0" w:type="auto"/>
          </w:tcPr>
          <w:p w14:paraId="28C7CFD3" w14:textId="3F8C0863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147CA68D" w14:textId="0F063D86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0" w:type="auto"/>
          </w:tcPr>
          <w:p w14:paraId="0D0E1AFC" w14:textId="4984DE88" w:rsidR="000C2999" w:rsidRDefault="00C577FC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Graminoid cover (%).</w:t>
            </w:r>
          </w:p>
        </w:tc>
      </w:tr>
      <w:tr w:rsidR="000C2999" w:rsidRPr="00B47363" w14:paraId="28C21DBF" w14:textId="77777777" w:rsidTr="004241C0">
        <w:tc>
          <w:tcPr>
            <w:tcW w:w="0" w:type="auto"/>
          </w:tcPr>
          <w:p w14:paraId="6E44D7D8" w14:textId="4DB2BB28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62197240" w14:textId="1A8E4EF0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CH4</w:t>
            </w:r>
          </w:p>
        </w:tc>
        <w:tc>
          <w:tcPr>
            <w:tcW w:w="0" w:type="auto"/>
          </w:tcPr>
          <w:p w14:paraId="0540F9F7" w14:textId="11282DAA" w:rsidR="000C2999" w:rsidRPr="006D7217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flux (mg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d</w:t>
            </w:r>
            <w:r>
              <w:rPr>
                <w:vertAlign w:val="superscript"/>
              </w:rPr>
              <w:t>-1</w:t>
            </w:r>
            <w:r>
              <w:t>)</w:t>
            </w:r>
            <w:r w:rsidR="00C577FC">
              <w:t>.</w:t>
            </w:r>
          </w:p>
        </w:tc>
      </w:tr>
      <w:tr w:rsidR="000C2999" w:rsidRPr="00B47363" w14:paraId="20815AC1" w14:textId="77777777" w:rsidTr="004241C0">
        <w:tc>
          <w:tcPr>
            <w:tcW w:w="0" w:type="auto"/>
          </w:tcPr>
          <w:p w14:paraId="39FBF7E3" w14:textId="375619F6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12618E98" w14:textId="69E8122A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0" w:type="auto"/>
          </w:tcPr>
          <w:p w14:paraId="43A80980" w14:textId="6BAE606C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Water table (cm) – height of water table where 0 is soil level and negative </w:t>
            </w:r>
            <w:r>
              <w:t>values indicate below soil level marks for water table.</w:t>
            </w:r>
          </w:p>
        </w:tc>
      </w:tr>
      <w:tr w:rsidR="00EE6061" w:rsidRPr="00B47363" w14:paraId="68F7A6C0" w14:textId="77777777" w:rsidTr="004241C0">
        <w:tc>
          <w:tcPr>
            <w:tcW w:w="0" w:type="auto"/>
          </w:tcPr>
          <w:p w14:paraId="16F36098" w14:textId="0CA106E5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11</w:t>
            </w:r>
          </w:p>
        </w:tc>
        <w:tc>
          <w:tcPr>
            <w:tcW w:w="0" w:type="auto"/>
          </w:tcPr>
          <w:p w14:paraId="11CD6DCE" w14:textId="18923EF5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0FA2F5C" w14:textId="3D860695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421F0CDF" w14:textId="77777777" w:rsidR="00C30CD6" w:rsidRDefault="00C30CD6" w:rsidP="00972A95">
      <w:pPr>
        <w:rPr>
          <w:rFonts w:cstheme="minorHAnsi"/>
          <w:b/>
        </w:rPr>
      </w:pPr>
    </w:p>
    <w:p w14:paraId="223E55BC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D91669A" w14:textId="779ECD7E" w:rsidR="000579B5" w:rsidRPr="00C30CD6" w:rsidRDefault="000579B5" w:rsidP="000579B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Methane (CH</w:t>
      </w:r>
      <w:r w:rsidRPr="00C30CD6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 Temperature</w:t>
      </w:r>
    </w:p>
    <w:p w14:paraId="6E19E514" w14:textId="34652EFE" w:rsidR="000579B5" w:rsidRPr="00B47363" w:rsidRDefault="000579B5" w:rsidP="000579B5">
      <w:pPr>
        <w:spacing w:after="100" w:afterAutospacing="1" w:line="240" w:lineRule="auto"/>
        <w:rPr>
          <w:rFonts w:cstheme="minorHAnsi"/>
        </w:rPr>
      </w:pPr>
      <w:r w:rsidRPr="00C30CD6">
        <w:rPr>
          <w:rFonts w:cstheme="minorHAnsi"/>
        </w:rPr>
        <w:t>Soil CH</w:t>
      </w:r>
      <w:r w:rsidRPr="00C30CD6">
        <w:rPr>
          <w:rFonts w:cstheme="minorHAnsi"/>
          <w:vertAlign w:val="subscript"/>
        </w:rPr>
        <w:t>4</w:t>
      </w:r>
      <w:r w:rsidRPr="00C30CD6">
        <w:rPr>
          <w:rFonts w:cstheme="minorHAnsi"/>
        </w:rPr>
        <w:t xml:space="preserve"> </w:t>
      </w:r>
      <w:r>
        <w:rPr>
          <w:rFonts w:cstheme="minorHAnsi"/>
        </w:rPr>
        <w:t xml:space="preserve">Temperature </w:t>
      </w:r>
      <w:r w:rsidRPr="00C30CD6">
        <w:rPr>
          <w:rFonts w:cstheme="minorHAnsi"/>
        </w:rPr>
        <w:t>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_CH4_Temp</w:t>
      </w:r>
      <w:r w:rsidRPr="00B47363">
        <w:rPr>
          <w:rFonts w:cstheme="minorHAnsi"/>
        </w:rPr>
        <w:t>)</w:t>
      </w:r>
    </w:p>
    <w:tbl>
      <w:tblPr>
        <w:tblStyle w:val="Style1"/>
        <w:tblW w:w="9861" w:type="dxa"/>
        <w:tblLook w:val="04E0" w:firstRow="1" w:lastRow="1" w:firstColumn="1" w:lastColumn="0" w:noHBand="0" w:noVBand="1"/>
      </w:tblPr>
      <w:tblGrid>
        <w:gridCol w:w="436"/>
        <w:gridCol w:w="2011"/>
        <w:gridCol w:w="1826"/>
        <w:gridCol w:w="1930"/>
        <w:gridCol w:w="2142"/>
        <w:gridCol w:w="1516"/>
      </w:tblGrid>
      <w:tr w:rsidR="00AB47E7" w:rsidRPr="00B47363" w14:paraId="73BE4A77" w14:textId="77777777" w:rsidTr="00057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7626E0" w14:textId="77777777" w:rsidR="000579B5" w:rsidRPr="00B47363" w:rsidRDefault="000579B5" w:rsidP="00D35A02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9BE4DE5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826" w:type="dxa"/>
          </w:tcPr>
          <w:p w14:paraId="54BF2108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3631DC0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4C793387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0BAA7A5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B47E7" w:rsidRPr="00B47363" w14:paraId="4844F1A1" w14:textId="77777777" w:rsidTr="0005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3BBC27" w14:textId="77777777" w:rsidR="000579B5" w:rsidRPr="00B47363" w:rsidRDefault="000579B5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CAE0700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826" w:type="dxa"/>
          </w:tcPr>
          <w:p w14:paraId="5B4F54E1" w14:textId="28C89014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CH</w:t>
            </w:r>
            <w:r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Temperature ID</w:t>
            </w:r>
          </w:p>
        </w:tc>
        <w:tc>
          <w:tcPr>
            <w:tcW w:w="0" w:type="auto"/>
          </w:tcPr>
          <w:p w14:paraId="0D781954" w14:textId="5ACAF476" w:rsidR="000579B5" w:rsidRPr="00B47363" w:rsidRDefault="006C3680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37059F8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838709D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B47E7" w:rsidRPr="00B47363" w14:paraId="234702D9" w14:textId="77777777" w:rsidTr="0005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688FA" w14:textId="77777777" w:rsidR="000579B5" w:rsidRPr="00B47363" w:rsidRDefault="000579B5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7F1B057" w14:textId="3ECE41C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SOIL_CH4ID</w:t>
            </w:r>
          </w:p>
        </w:tc>
        <w:tc>
          <w:tcPr>
            <w:tcW w:w="1826" w:type="dxa"/>
          </w:tcPr>
          <w:p w14:paraId="3E06EB6C" w14:textId="7A8EAD81" w:rsidR="000579B5" w:rsidRPr="00B47363" w:rsidRDefault="000579B5" w:rsidP="000579B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A8264B4" w14:textId="2BE98B07" w:rsidR="000579B5" w:rsidRPr="00F210E0" w:rsidRDefault="006C3680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75E1864" w14:textId="77777777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FDAADB7" w14:textId="72483960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Soil_CH4</w:t>
            </w:r>
          </w:p>
        </w:tc>
      </w:tr>
      <w:tr w:rsidR="00AB47E7" w:rsidRPr="00B47363" w14:paraId="17CF1598" w14:textId="77777777" w:rsidTr="0005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450F9A" w14:textId="77777777" w:rsidR="000579B5" w:rsidRDefault="000579B5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2747FCE" w14:textId="09BE3C06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1826" w:type="dxa"/>
          </w:tcPr>
          <w:p w14:paraId="5A57DB39" w14:textId="796EE4DA" w:rsidR="000579B5" w:rsidRPr="00F210E0" w:rsidRDefault="000579B5" w:rsidP="000579B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77820E4B" w14:textId="01770846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36B455C" w14:textId="09C60F09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5550CCD6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B47E7" w:rsidRPr="00B47363" w14:paraId="30826874" w14:textId="77777777" w:rsidTr="000579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7C389D" w14:textId="77777777" w:rsidR="000579B5" w:rsidRDefault="000579B5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E94DB6A" w14:textId="7244D827" w:rsidR="000579B5" w:rsidRPr="00EA5B54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1826" w:type="dxa"/>
          </w:tcPr>
          <w:p w14:paraId="2FB25F6E" w14:textId="5D69CDF9" w:rsidR="000579B5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Temperature</w:t>
            </w:r>
          </w:p>
        </w:tc>
        <w:tc>
          <w:tcPr>
            <w:tcW w:w="0" w:type="auto"/>
          </w:tcPr>
          <w:p w14:paraId="6903C46B" w14:textId="77777777" w:rsidR="000579B5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0932552" w14:textId="37154EFA" w:rsidR="000579B5" w:rsidRDefault="00AB47E7" w:rsidP="00AB47E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 Celsius</w:t>
            </w:r>
          </w:p>
        </w:tc>
        <w:tc>
          <w:tcPr>
            <w:tcW w:w="0" w:type="auto"/>
          </w:tcPr>
          <w:p w14:paraId="380B9C92" w14:textId="77777777" w:rsidR="000579B5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9B329AE" w14:textId="77777777" w:rsidR="000579B5" w:rsidRDefault="000579B5" w:rsidP="000579B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0579B5" w14:paraId="562A2067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952EE85" w14:textId="77777777" w:rsidR="000579B5" w:rsidRDefault="000579B5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2D955D54" w14:textId="77777777" w:rsidR="000579B5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579B5" w14:paraId="418C1EDB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29F4CC" w14:textId="77777777" w:rsidR="000579B5" w:rsidRDefault="000579B5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49A106BB" w14:textId="77777777" w:rsidR="000579B5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0579B5" w14:paraId="1AD59EB3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788991E" w14:textId="77777777" w:rsidR="000579B5" w:rsidRDefault="000579B5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0E66DA69" w14:textId="05AE2095" w:rsidR="000579B5" w:rsidRDefault="00723C0D" w:rsidP="00EC149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AB47E7">
              <w:rPr>
                <w:rFonts w:cstheme="minorHAnsi"/>
              </w:rPr>
              <w:t>SOIL_C</w:t>
            </w:r>
            <w:r w:rsidR="00EC1498">
              <w:rPr>
                <w:rFonts w:cstheme="minorHAnsi"/>
              </w:rPr>
              <w:t>H4</w:t>
            </w:r>
            <w:r w:rsidR="00AB47E7">
              <w:rPr>
                <w:rFonts w:cstheme="minorHAnsi"/>
              </w:rPr>
              <w:t>ID</w:t>
            </w:r>
            <w:r w:rsidR="000579B5">
              <w:rPr>
                <w:rFonts w:cstheme="minorHAnsi"/>
              </w:rPr>
              <w:t xml:space="preserve">, </w:t>
            </w:r>
            <w:r w:rsidR="00AB47E7">
              <w:rPr>
                <w:rFonts w:cstheme="minorHAnsi"/>
              </w:rPr>
              <w:t>DEPTH</w:t>
            </w:r>
            <w:r w:rsidR="000579B5">
              <w:rPr>
                <w:rFonts w:cstheme="minorHAnsi"/>
              </w:rPr>
              <w:t>)</w:t>
            </w:r>
          </w:p>
        </w:tc>
      </w:tr>
    </w:tbl>
    <w:p w14:paraId="1036077B" w14:textId="77777777" w:rsidR="000579B5" w:rsidRDefault="000579B5" w:rsidP="000579B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77"/>
        <w:gridCol w:w="7755"/>
      </w:tblGrid>
      <w:tr w:rsidR="00204342" w:rsidRPr="00B47363" w14:paraId="495127DA" w14:textId="77777777" w:rsidTr="00D35A02">
        <w:tc>
          <w:tcPr>
            <w:tcW w:w="0" w:type="auto"/>
          </w:tcPr>
          <w:p w14:paraId="03C9B3FB" w14:textId="77777777" w:rsidR="00204342" w:rsidRPr="00B47363" w:rsidRDefault="00204342" w:rsidP="00204342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C0A63CC" w14:textId="4D9A7D31" w:rsidR="00204342" w:rsidRPr="00B47363" w:rsidRDefault="00204342" w:rsidP="00204342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5A36B1D" w14:textId="15AB7830" w:rsidR="00204342" w:rsidRPr="00B47363" w:rsidRDefault="00204342" w:rsidP="00204342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CH</w:t>
            </w:r>
            <w:r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temperature ID – unique number used to identify a soil methane temperature record.</w:t>
            </w:r>
          </w:p>
        </w:tc>
      </w:tr>
      <w:tr w:rsidR="00204342" w:rsidRPr="00B47363" w14:paraId="39FD80C6" w14:textId="77777777" w:rsidTr="00D35A02">
        <w:tc>
          <w:tcPr>
            <w:tcW w:w="0" w:type="auto"/>
          </w:tcPr>
          <w:p w14:paraId="4972BAC0" w14:textId="77777777" w:rsidR="00204342" w:rsidRPr="00B47363" w:rsidRDefault="00204342" w:rsidP="0020434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1732872" w14:textId="312DED8D" w:rsidR="00204342" w:rsidRPr="00B47363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SOIL_CH4ID</w:t>
            </w:r>
          </w:p>
        </w:tc>
        <w:tc>
          <w:tcPr>
            <w:tcW w:w="0" w:type="auto"/>
          </w:tcPr>
          <w:p w14:paraId="49E38F4E" w14:textId="559F0C45" w:rsidR="00204342" w:rsidRPr="00B47363" w:rsidRDefault="00204342" w:rsidP="000325E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ID – foreign key linking the soil methane temperature record to the soil methane flux (</w:t>
            </w:r>
            <w:r>
              <w:rPr>
                <w:rFonts w:cstheme="minorHAnsi"/>
                <w:i/>
              </w:rPr>
              <w:t>Soil_C</w:t>
            </w:r>
            <w:r w:rsidR="000325E3">
              <w:rPr>
                <w:rFonts w:cstheme="minorHAnsi"/>
                <w:i/>
              </w:rPr>
              <w:t>H4</w:t>
            </w:r>
            <w:r>
              <w:rPr>
                <w:rFonts w:cstheme="minorHAnsi"/>
              </w:rPr>
              <w:t>).</w:t>
            </w:r>
          </w:p>
        </w:tc>
      </w:tr>
      <w:tr w:rsidR="00204342" w:rsidRPr="00B47363" w14:paraId="27ECFD26" w14:textId="77777777" w:rsidTr="00D35A02">
        <w:tc>
          <w:tcPr>
            <w:tcW w:w="0" w:type="auto"/>
          </w:tcPr>
          <w:p w14:paraId="4D41F2D0" w14:textId="77777777" w:rsidR="00204342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60CE8F4" w14:textId="594CE002" w:rsidR="00204342" w:rsidRPr="00F210E0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6851DF36" w14:textId="775B8708" w:rsidR="00204342" w:rsidRPr="00B47363" w:rsidRDefault="001E50F3" w:rsidP="001E50F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204342">
              <w:rPr>
                <w:rFonts w:cstheme="minorHAnsi"/>
              </w:rPr>
              <w:t>epth (cm)</w:t>
            </w:r>
            <w:r>
              <w:rPr>
                <w:rFonts w:cstheme="minorHAnsi"/>
              </w:rPr>
              <w:t xml:space="preserve"> – depth soil temperature was measured</w:t>
            </w:r>
            <w:r w:rsidR="004324E4">
              <w:rPr>
                <w:rFonts w:cstheme="minorHAnsi"/>
              </w:rPr>
              <w:t>.</w:t>
            </w:r>
          </w:p>
        </w:tc>
      </w:tr>
      <w:tr w:rsidR="00204342" w:rsidRPr="00B47363" w14:paraId="51248C05" w14:textId="77777777" w:rsidTr="00D35A02">
        <w:tc>
          <w:tcPr>
            <w:tcW w:w="0" w:type="auto"/>
          </w:tcPr>
          <w:p w14:paraId="49B86F2C" w14:textId="77777777" w:rsidR="00204342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38DD90E" w14:textId="659628D0" w:rsidR="00204342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0" w:type="auto"/>
          </w:tcPr>
          <w:p w14:paraId="33CCC168" w14:textId="4BBC6159" w:rsidR="00204342" w:rsidRPr="0022005F" w:rsidRDefault="00204342" w:rsidP="004324E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temperature (</w:t>
            </w:r>
            <w:r w:rsidR="004324E4">
              <w:rPr>
                <w:rFonts w:cstheme="minorHAnsi"/>
              </w:rPr>
              <w:t>°</w:t>
            </w:r>
            <w:r>
              <w:rPr>
                <w:rFonts w:cstheme="minorHAnsi"/>
              </w:rPr>
              <w:t>C)</w:t>
            </w:r>
            <w:r w:rsidR="004324E4">
              <w:rPr>
                <w:rFonts w:cstheme="minorHAnsi"/>
              </w:rPr>
              <w:t>.</w:t>
            </w:r>
          </w:p>
        </w:tc>
      </w:tr>
    </w:tbl>
    <w:p w14:paraId="6C20C36C" w14:textId="77777777" w:rsidR="000579B5" w:rsidRDefault="000579B5" w:rsidP="00972A95">
      <w:pPr>
        <w:rPr>
          <w:rFonts w:cstheme="minorHAnsi"/>
          <w:b/>
        </w:rPr>
      </w:pPr>
    </w:p>
    <w:p w14:paraId="3EDF3FAB" w14:textId="77777777" w:rsidR="009833CB" w:rsidRPr="00B47363" w:rsidRDefault="009833CB" w:rsidP="00275A09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Tree</w:t>
      </w:r>
    </w:p>
    <w:p w14:paraId="159A5578" w14:textId="298B8AE9" w:rsidR="009833CB" w:rsidRPr="00B47363" w:rsidRDefault="009833CB" w:rsidP="00275A09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Tree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Tree</w:t>
      </w:r>
      <w:r w:rsidRPr="00B47363">
        <w:rPr>
          <w:rFonts w:cstheme="minorHAnsi"/>
        </w:rPr>
        <w:t>)</w:t>
      </w:r>
      <w:r w:rsidR="00947350">
        <w:rPr>
          <w:rFonts w:cstheme="minorHAnsi"/>
        </w:rPr>
        <w:t xml:space="preserve"> </w:t>
      </w:r>
    </w:p>
    <w:tbl>
      <w:tblPr>
        <w:tblStyle w:val="Style1"/>
        <w:tblW w:w="9630" w:type="dxa"/>
        <w:tblLayout w:type="fixed"/>
        <w:tblLook w:val="04E0" w:firstRow="1" w:lastRow="1" w:firstColumn="1" w:lastColumn="0" w:noHBand="0" w:noVBand="1"/>
      </w:tblPr>
      <w:tblGrid>
        <w:gridCol w:w="440"/>
        <w:gridCol w:w="1803"/>
        <w:gridCol w:w="2243"/>
        <w:gridCol w:w="1634"/>
        <w:gridCol w:w="1620"/>
        <w:gridCol w:w="1890"/>
      </w:tblGrid>
      <w:tr w:rsidR="009833CB" w:rsidRPr="00B47363" w14:paraId="512FEB0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CDA7F8" w14:textId="77777777" w:rsidR="009833CB" w:rsidRPr="00B47363" w:rsidRDefault="009833CB" w:rsidP="00275A09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58B1CAF4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43" w:type="dxa"/>
          </w:tcPr>
          <w:p w14:paraId="37C3E821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34" w:type="dxa"/>
          </w:tcPr>
          <w:p w14:paraId="71AD0CA2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620" w:type="dxa"/>
          </w:tcPr>
          <w:p w14:paraId="16CA8A1B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890" w:type="dxa"/>
          </w:tcPr>
          <w:p w14:paraId="7320ECF8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BF4941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57DB49" w14:textId="77777777" w:rsidR="009833CB" w:rsidRPr="00B47363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803" w:type="dxa"/>
          </w:tcPr>
          <w:p w14:paraId="63844966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43" w:type="dxa"/>
          </w:tcPr>
          <w:p w14:paraId="6500ABA3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ID</w:t>
            </w:r>
          </w:p>
        </w:tc>
        <w:tc>
          <w:tcPr>
            <w:tcW w:w="1634" w:type="dxa"/>
          </w:tcPr>
          <w:p w14:paraId="65C58765" w14:textId="16EAD913" w:rsidR="009833CB" w:rsidRPr="00B47363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65E81F35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15021537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390B285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0E2A155" w14:textId="77777777" w:rsidR="009833CB" w:rsidRPr="00B47363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803" w:type="dxa"/>
          </w:tcPr>
          <w:p w14:paraId="51540555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2243" w:type="dxa"/>
          </w:tcPr>
          <w:p w14:paraId="1F5D6459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634" w:type="dxa"/>
          </w:tcPr>
          <w:p w14:paraId="5CDF7555" w14:textId="075EC9B0" w:rsidR="009833CB" w:rsidRPr="00F210E0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03A53744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7445E911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736A07B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1657B4" w14:textId="77777777" w:rsidR="009833CB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03" w:type="dxa"/>
          </w:tcPr>
          <w:p w14:paraId="002FA202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TREEN</w:t>
            </w:r>
          </w:p>
        </w:tc>
        <w:tc>
          <w:tcPr>
            <w:tcW w:w="2243" w:type="dxa"/>
          </w:tcPr>
          <w:p w14:paraId="3E66E5E4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1634" w:type="dxa"/>
          </w:tcPr>
          <w:p w14:paraId="0C8E3A64" w14:textId="00EE60CE" w:rsidR="009833CB" w:rsidRPr="00F210E0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4762D908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362CE56B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35B9678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5B7137B" w14:textId="77777777" w:rsidR="009833CB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03" w:type="dxa"/>
          </w:tcPr>
          <w:p w14:paraId="1B73366B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2243" w:type="dxa"/>
          </w:tcPr>
          <w:p w14:paraId="2DFB6D74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634" w:type="dxa"/>
          </w:tcPr>
          <w:p w14:paraId="21A2D907" w14:textId="46F61784" w:rsidR="009833CB" w:rsidRPr="00B47363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7F6CABDE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070A6B0C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9833CB" w:rsidRPr="00B47363" w14:paraId="2A835A0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4C57A6A" w14:textId="77777777" w:rsidR="009833CB" w:rsidRPr="00B47363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46F5FC37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2243" w:type="dxa"/>
          </w:tcPr>
          <w:p w14:paraId="65D99D4C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at breast height</w:t>
            </w:r>
          </w:p>
        </w:tc>
        <w:tc>
          <w:tcPr>
            <w:tcW w:w="1634" w:type="dxa"/>
          </w:tcPr>
          <w:p w14:paraId="68746C36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55683A45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890" w:type="dxa"/>
          </w:tcPr>
          <w:p w14:paraId="1A903D10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992941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C221990" w14:textId="77777777" w:rsidR="009833CB" w:rsidRPr="00B47363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03" w:type="dxa"/>
          </w:tcPr>
          <w:p w14:paraId="133B5A52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2243" w:type="dxa"/>
          </w:tcPr>
          <w:p w14:paraId="6704A752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 ID</w:t>
            </w:r>
          </w:p>
        </w:tc>
        <w:tc>
          <w:tcPr>
            <w:tcW w:w="1634" w:type="dxa"/>
          </w:tcPr>
          <w:p w14:paraId="3893E316" w14:textId="5C47331E" w:rsidR="009833CB" w:rsidRPr="00F210E0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620" w:type="dxa"/>
          </w:tcPr>
          <w:p w14:paraId="1C7B84DB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49A4926F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Ref_TreeStatus</w:t>
            </w:r>
          </w:p>
        </w:tc>
      </w:tr>
      <w:tr w:rsidR="00E463DE" w:rsidRPr="00B47363" w14:paraId="76EAAB7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B4841C9" w14:textId="23C12C55" w:rsidR="00E463DE" w:rsidRDefault="00E463DE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03" w:type="dxa"/>
          </w:tcPr>
          <w:p w14:paraId="3E107797" w14:textId="44CE7798" w:rsidR="00E463DE" w:rsidRDefault="00E463DE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2243" w:type="dxa"/>
          </w:tcPr>
          <w:p w14:paraId="18C89ED8" w14:textId="3FCEDD55" w:rsidR="00E463DE" w:rsidRDefault="00E463DE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1634" w:type="dxa"/>
          </w:tcPr>
          <w:p w14:paraId="638286C7" w14:textId="39491000" w:rsidR="00E463DE" w:rsidRDefault="00E463DE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217976FB" w14:textId="42F7AD96" w:rsidR="00E463DE" w:rsidRDefault="00E463DE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1890" w:type="dxa"/>
          </w:tcPr>
          <w:p w14:paraId="4BD64A3C" w14:textId="77777777" w:rsidR="00E463DE" w:rsidRPr="00B47363" w:rsidRDefault="00E463DE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2BFC88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4872E1" w14:textId="36D65037" w:rsidR="009833CB" w:rsidRDefault="00E463DE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03" w:type="dxa"/>
          </w:tcPr>
          <w:p w14:paraId="516BD583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DEADBREAK_HGT</w:t>
            </w:r>
          </w:p>
        </w:tc>
        <w:tc>
          <w:tcPr>
            <w:tcW w:w="2243" w:type="dxa"/>
          </w:tcPr>
          <w:p w14:paraId="30EAF023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Dead break height</w:t>
            </w:r>
          </w:p>
        </w:tc>
        <w:tc>
          <w:tcPr>
            <w:tcW w:w="1634" w:type="dxa"/>
          </w:tcPr>
          <w:p w14:paraId="400B379F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09619E7D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1890" w:type="dxa"/>
          </w:tcPr>
          <w:p w14:paraId="0109DF15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808C63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7D8B3C" w14:textId="0BA588AE" w:rsidR="009833CB" w:rsidRDefault="00E463DE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03" w:type="dxa"/>
          </w:tcPr>
          <w:p w14:paraId="65536339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</w:t>
            </w:r>
          </w:p>
        </w:tc>
        <w:tc>
          <w:tcPr>
            <w:tcW w:w="2243" w:type="dxa"/>
          </w:tcPr>
          <w:p w14:paraId="4B126729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Basal area</w:t>
            </w:r>
          </w:p>
        </w:tc>
        <w:tc>
          <w:tcPr>
            <w:tcW w:w="1634" w:type="dxa"/>
          </w:tcPr>
          <w:p w14:paraId="1C0C677D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22EAE6DA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890" w:type="dxa"/>
          </w:tcPr>
          <w:p w14:paraId="28A6F4C4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39B3AEC3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3A8081C" w14:textId="0AC1D5F8" w:rsidR="009833CB" w:rsidRDefault="00E463DE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03" w:type="dxa"/>
          </w:tcPr>
          <w:p w14:paraId="104C10DD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2243" w:type="dxa"/>
          </w:tcPr>
          <w:p w14:paraId="512F96F8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 ID</w:t>
            </w:r>
          </w:p>
        </w:tc>
        <w:tc>
          <w:tcPr>
            <w:tcW w:w="1634" w:type="dxa"/>
          </w:tcPr>
          <w:p w14:paraId="29BF9A23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3688F5BA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3F479F36" w14:textId="77777777" w:rsidR="009833CB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Ref_WoodDensity</w:t>
            </w:r>
          </w:p>
        </w:tc>
      </w:tr>
      <w:tr w:rsidR="009833CB" w:rsidRPr="00B47363" w14:paraId="3936BFD9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444801" w14:textId="59FDDE88" w:rsidR="009833CB" w:rsidRDefault="00E463D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03" w:type="dxa"/>
          </w:tcPr>
          <w:p w14:paraId="7F8B2E0B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43" w:type="dxa"/>
          </w:tcPr>
          <w:p w14:paraId="19725A7A" w14:textId="13EF71E2" w:rsidR="009833CB" w:rsidRPr="00B47363" w:rsidRDefault="009833CB" w:rsidP="00036E04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036E04">
              <w:rPr>
                <w:rFonts w:cstheme="minorHAnsi"/>
              </w:rPr>
              <w:t>otes</w:t>
            </w:r>
          </w:p>
        </w:tc>
        <w:tc>
          <w:tcPr>
            <w:tcW w:w="1634" w:type="dxa"/>
          </w:tcPr>
          <w:p w14:paraId="5305C52C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1F6A146F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439EABEF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46AC160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77242325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8935AD" w14:textId="77777777" w:rsidR="009833CB" w:rsidRDefault="009833CB" w:rsidP="00342A46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Type of key</w:t>
            </w:r>
          </w:p>
        </w:tc>
        <w:tc>
          <w:tcPr>
            <w:tcW w:w="2160" w:type="dxa"/>
          </w:tcPr>
          <w:p w14:paraId="40DCF15C" w14:textId="77777777" w:rsidR="009833CB" w:rsidRDefault="009833CB" w:rsidP="00342A46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19A7914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6542A5" w14:textId="77777777" w:rsidR="009833CB" w:rsidRDefault="009833CB" w:rsidP="00342A46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7BA85B1" w14:textId="77777777" w:rsidR="009833CB" w:rsidRDefault="009833CB" w:rsidP="00342A46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0FD2AB21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C7DDAB7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133C6A9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TREEN)</w:t>
            </w:r>
          </w:p>
        </w:tc>
      </w:tr>
    </w:tbl>
    <w:p w14:paraId="16648DAC" w14:textId="77777777" w:rsidR="003F148C" w:rsidRDefault="003F148C" w:rsidP="003F148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3F148C" w14:paraId="10221C7E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A9BCB50" w14:textId="77777777" w:rsidR="003F148C" w:rsidRDefault="003F148C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35D38F02" w14:textId="77777777" w:rsidR="003F148C" w:rsidRDefault="003F148C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3F148C" w:rsidRPr="00026E7E" w14:paraId="29F43B57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7ABBC4F" w14:textId="019F32BC" w:rsidR="003F148C" w:rsidRPr="00026E7E" w:rsidRDefault="003F148C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928" w:type="dxa"/>
          </w:tcPr>
          <w:p w14:paraId="6263CE75" w14:textId="0DA9D6E1" w:rsidR="003F148C" w:rsidRPr="00026E7E" w:rsidRDefault="003F148C" w:rsidP="003F148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TREEID</w:t>
            </w:r>
          </w:p>
        </w:tc>
      </w:tr>
    </w:tbl>
    <w:p w14:paraId="1FFBDD44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03"/>
        <w:gridCol w:w="7117"/>
      </w:tblGrid>
      <w:tr w:rsidR="009833CB" w:rsidRPr="00B47363" w14:paraId="0D420BFE" w14:textId="77777777" w:rsidTr="009833CB">
        <w:tc>
          <w:tcPr>
            <w:tcW w:w="0" w:type="auto"/>
          </w:tcPr>
          <w:p w14:paraId="1C645019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F61931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D55BD0A" w14:textId="77777777" w:rsidR="009833CB" w:rsidRPr="00B47363" w:rsidRDefault="00104266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Tree ID</w:t>
            </w:r>
            <w:r w:rsidR="009833CB">
              <w:rPr>
                <w:rFonts w:cstheme="minorHAnsi"/>
              </w:rPr>
              <w:t xml:space="preserve"> – unique number used to identify a tree record</w:t>
            </w:r>
            <w:r>
              <w:rPr>
                <w:rFonts w:cstheme="minorHAnsi"/>
              </w:rPr>
              <w:t>.</w:t>
            </w:r>
          </w:p>
        </w:tc>
      </w:tr>
      <w:tr w:rsidR="009833CB" w:rsidRPr="00B47363" w14:paraId="363A7AC0" w14:textId="77777777" w:rsidTr="009833CB">
        <w:tc>
          <w:tcPr>
            <w:tcW w:w="0" w:type="auto"/>
          </w:tcPr>
          <w:p w14:paraId="39D2BD5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4B71AB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F896D7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25F08483" w14:textId="77777777" w:rsidTr="009833CB">
        <w:tc>
          <w:tcPr>
            <w:tcW w:w="0" w:type="auto"/>
          </w:tcPr>
          <w:p w14:paraId="7C83FAE0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E3C6F7D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TREEN</w:t>
            </w:r>
          </w:p>
        </w:tc>
        <w:tc>
          <w:tcPr>
            <w:tcW w:w="0" w:type="auto"/>
          </w:tcPr>
          <w:p w14:paraId="1F8E020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identifying the subplot tree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35D5B771" w14:textId="77777777" w:rsidTr="009833CB">
        <w:tc>
          <w:tcPr>
            <w:tcW w:w="0" w:type="auto"/>
          </w:tcPr>
          <w:p w14:paraId="1718516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AF6F47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0F0E6217" w14:textId="193E57BD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tree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0AC66545" w14:textId="77777777" w:rsidTr="009833CB">
        <w:tc>
          <w:tcPr>
            <w:tcW w:w="0" w:type="auto"/>
          </w:tcPr>
          <w:p w14:paraId="62EB2E8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365185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0" w:type="auto"/>
          </w:tcPr>
          <w:p w14:paraId="08644C0E" w14:textId="61425B5F" w:rsidR="009833CB" w:rsidRPr="00B47363" w:rsidRDefault="009833CB" w:rsidP="00607CB8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Diameter at breast height (cm) for trees &gt; 5 cm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6BF77E4" w14:textId="77777777" w:rsidTr="009833CB">
        <w:tc>
          <w:tcPr>
            <w:tcW w:w="0" w:type="auto"/>
          </w:tcPr>
          <w:p w14:paraId="7827B3A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624C2C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0" w:type="auto"/>
          </w:tcPr>
          <w:p w14:paraId="6B4FFD90" w14:textId="77777777" w:rsidR="009833CB" w:rsidRPr="00B47363" w:rsidRDefault="009833CB" w:rsidP="009B1443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Tree status ID</w:t>
            </w:r>
            <w:r>
              <w:rPr>
                <w:rFonts w:cstheme="minorHAnsi"/>
              </w:rPr>
              <w:t xml:space="preserve"> – foreign key linking the tree record to the tree status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_TreeStatus</w:t>
            </w:r>
            <w:r>
              <w:rPr>
                <w:rFonts w:cstheme="minorHAnsi"/>
              </w:rPr>
              <w:t>)</w:t>
            </w:r>
            <w:r w:rsidR="009B1443">
              <w:rPr>
                <w:rFonts w:cstheme="minorHAnsi"/>
              </w:rPr>
              <w:t>.</w:t>
            </w:r>
          </w:p>
        </w:tc>
      </w:tr>
      <w:tr w:rsidR="001225D7" w:rsidRPr="00B47363" w14:paraId="2248E91B" w14:textId="77777777" w:rsidTr="009833CB">
        <w:tc>
          <w:tcPr>
            <w:tcW w:w="0" w:type="auto"/>
          </w:tcPr>
          <w:p w14:paraId="2D8B9CFC" w14:textId="62238002" w:rsidR="001225D7" w:rsidRDefault="001225D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0122AE3" w14:textId="06F2A658" w:rsidR="001225D7" w:rsidRDefault="001225D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0" w:type="auto"/>
          </w:tcPr>
          <w:p w14:paraId="34044146" w14:textId="4A6382A9" w:rsidR="001225D7" w:rsidRPr="00633964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1225D7">
              <w:rPr>
                <w:rFonts w:cstheme="minorHAnsi"/>
              </w:rPr>
              <w:t>Height (m)</w:t>
            </w:r>
            <w:r>
              <w:rPr>
                <w:rFonts w:cstheme="minorHAnsi"/>
              </w:rPr>
              <w:t>.</w:t>
            </w:r>
          </w:p>
        </w:tc>
      </w:tr>
      <w:tr w:rsidR="009833CB" w:rsidRPr="00B47363" w14:paraId="32222781" w14:textId="77777777" w:rsidTr="009833CB">
        <w:tc>
          <w:tcPr>
            <w:tcW w:w="0" w:type="auto"/>
          </w:tcPr>
          <w:p w14:paraId="4CC2F7FF" w14:textId="16A9D3D4" w:rsidR="009833CB" w:rsidRDefault="001225D7" w:rsidP="001225D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6EB0C4B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DEADBREAK_HGT</w:t>
            </w:r>
          </w:p>
        </w:tc>
        <w:tc>
          <w:tcPr>
            <w:tcW w:w="0" w:type="auto"/>
          </w:tcPr>
          <w:p w14:paraId="0E7824A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Dead break height (m), height where dead tree is broken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49807942" w14:textId="77777777" w:rsidTr="009833CB">
        <w:tc>
          <w:tcPr>
            <w:tcW w:w="0" w:type="auto"/>
          </w:tcPr>
          <w:p w14:paraId="635252BB" w14:textId="2CADDC86" w:rsidR="009833CB" w:rsidRDefault="001225D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683CCC1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BA</w:t>
            </w:r>
          </w:p>
        </w:tc>
        <w:tc>
          <w:tcPr>
            <w:tcW w:w="0" w:type="auto"/>
          </w:tcPr>
          <w:p w14:paraId="7F6E675E" w14:textId="77777777" w:rsidR="009833CB" w:rsidRPr="00104266" w:rsidRDefault="009833CB" w:rsidP="00972A95">
            <w:pPr>
              <w:spacing w:after="100" w:afterAutospacing="1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Basal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 – Equation: 0.00007854*DBH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="00104266">
              <w:rPr>
                <w:rFonts w:cstheme="minorHAnsi"/>
                <w:vertAlign w:val="subscript"/>
              </w:rPr>
              <w:t>.</w:t>
            </w:r>
          </w:p>
        </w:tc>
      </w:tr>
      <w:tr w:rsidR="009833CB" w:rsidRPr="00B47363" w14:paraId="55FA9386" w14:textId="77777777" w:rsidTr="009833CB">
        <w:tc>
          <w:tcPr>
            <w:tcW w:w="0" w:type="auto"/>
          </w:tcPr>
          <w:p w14:paraId="60B8B968" w14:textId="6D8F8F87" w:rsidR="009833CB" w:rsidRDefault="001225D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29ADC23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0A00A65A" w14:textId="1E1679B8" w:rsidR="009833CB" w:rsidRPr="00EF42B2" w:rsidRDefault="009833CB" w:rsidP="00C577FC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Specific gravity ID</w:t>
            </w:r>
            <w:r>
              <w:rPr>
                <w:rFonts w:cstheme="minorHAnsi"/>
              </w:rPr>
              <w:t xml:space="preserve"> – foreign key linking the tree record to the specific gravity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</w:t>
            </w:r>
            <w:r>
              <w:rPr>
                <w:rFonts w:cstheme="minorHAnsi"/>
                <w:i/>
              </w:rPr>
              <w:t>WoodDensity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728C8C8" w14:textId="77777777" w:rsidTr="009833CB">
        <w:tc>
          <w:tcPr>
            <w:tcW w:w="0" w:type="auto"/>
          </w:tcPr>
          <w:p w14:paraId="08FA6ACD" w14:textId="17E75C0E" w:rsidR="009833CB" w:rsidRDefault="001225D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09DFFC4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0DD5C3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104266">
              <w:rPr>
                <w:rFonts w:cstheme="minorHAnsi"/>
              </w:rPr>
              <w:t>.</w:t>
            </w:r>
          </w:p>
        </w:tc>
      </w:tr>
    </w:tbl>
    <w:p w14:paraId="5D3C78B0" w14:textId="77777777" w:rsidR="00275A09" w:rsidRDefault="00275A09" w:rsidP="00CF36FF">
      <w:pPr>
        <w:spacing w:after="100" w:afterAutospacing="1" w:line="240" w:lineRule="auto"/>
        <w:rPr>
          <w:rFonts w:cstheme="minorHAnsi"/>
          <w:b/>
        </w:rPr>
      </w:pPr>
    </w:p>
    <w:p w14:paraId="2B68972D" w14:textId="77777777" w:rsidR="00275A09" w:rsidRDefault="00275A09" w:rsidP="00CF36F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6E27E0B" w14:textId="73EECE2D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Tree Biomass</w:t>
      </w:r>
    </w:p>
    <w:p w14:paraId="1A0A5C3E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Tree Biomass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TreeBiomass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408"/>
        <w:gridCol w:w="1452"/>
        <w:gridCol w:w="1095"/>
        <w:gridCol w:w="2105"/>
      </w:tblGrid>
      <w:tr w:rsidR="009833CB" w:rsidRPr="00B47363" w14:paraId="07F5F9EB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816DC0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5C0D3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0737568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86BF7C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10EC90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0F42925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1637437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150B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60233A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D83755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biomass ID</w:t>
            </w:r>
          </w:p>
        </w:tc>
        <w:tc>
          <w:tcPr>
            <w:tcW w:w="0" w:type="auto"/>
          </w:tcPr>
          <w:p w14:paraId="073970E3" w14:textId="1556445C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1AC659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DC33E3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A816A9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24D50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D0D0D0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TREEID</w:t>
            </w:r>
          </w:p>
        </w:tc>
        <w:tc>
          <w:tcPr>
            <w:tcW w:w="0" w:type="auto"/>
          </w:tcPr>
          <w:p w14:paraId="58B9110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ECEB9FE" w14:textId="121F76F5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BC2228F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1B4A74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Tree</w:t>
            </w:r>
          </w:p>
        </w:tc>
      </w:tr>
      <w:tr w:rsidR="009833CB" w:rsidRPr="00B47363" w14:paraId="20DE7BB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3E87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F5B135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402148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4EDB292F" w14:textId="539FE5D3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8C7C03F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227185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7C5DB27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C930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8E0C623" w14:textId="6AF7D267" w:rsidR="009833CB" w:rsidRPr="00B47363" w:rsidRDefault="00A2503E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221E03B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74810C2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5BCD08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079864B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281068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4C9E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412D68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51BC953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4AB54435" w14:textId="25766425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7068E4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18E132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REF_Equation</w:t>
            </w:r>
          </w:p>
        </w:tc>
      </w:tr>
      <w:tr w:rsidR="00F92650" w:rsidRPr="00B47363" w14:paraId="03BF885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AB9A5" w14:textId="5757E4B5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6A0B3CC" w14:textId="61EDE618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E1E968A" w14:textId="7EA10799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36820885" w14:textId="72BD9323" w:rsidR="00F92650" w:rsidRPr="00F210E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58DAEBC" w14:textId="6DC2A9F6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177522AA" w14:textId="77777777" w:rsidR="00F92650" w:rsidRPr="0082384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92650" w:rsidRPr="00B47363" w14:paraId="66BF637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EF887" w14:textId="5FFF3322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5F13B58" w14:textId="5C59876D" w:rsidR="00F92650" w:rsidRDefault="00F92650" w:rsidP="00F926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27E72D1" w14:textId="71AD45E6" w:rsidR="00F92650" w:rsidRDefault="00F92650" w:rsidP="00F926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48077938" w14:textId="14822AE6" w:rsidR="00F92650" w:rsidRPr="00F210E0" w:rsidRDefault="006C3680" w:rsidP="00F926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1C22326" w14:textId="33B88A62" w:rsidR="00F92650" w:rsidRDefault="00F92650" w:rsidP="00F926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FCB566C" w14:textId="5B0E2637" w:rsidR="00F92650" w:rsidRPr="00823840" w:rsidRDefault="00F92650" w:rsidP="00F926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</w:tbl>
    <w:p w14:paraId="2AE4103B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0717C93F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A4F813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271C633C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19F60E3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901E33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1E359BA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55E39B0B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F8B0435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32D24A4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(TREE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COMPID)</w:t>
            </w:r>
          </w:p>
        </w:tc>
      </w:tr>
    </w:tbl>
    <w:p w14:paraId="17BFCB51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56"/>
        <w:gridCol w:w="7876"/>
      </w:tblGrid>
      <w:tr w:rsidR="009833CB" w:rsidRPr="00B47363" w14:paraId="4E5CBB11" w14:textId="77777777" w:rsidTr="009833CB">
        <w:tc>
          <w:tcPr>
            <w:tcW w:w="0" w:type="auto"/>
          </w:tcPr>
          <w:p w14:paraId="33E79F7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7DE8009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DE2BC41" w14:textId="77777777" w:rsidR="009833CB" w:rsidRPr="00B47363" w:rsidRDefault="00104266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Tree biomass ID</w:t>
            </w:r>
            <w:r w:rsidR="009833CB">
              <w:rPr>
                <w:rFonts w:cstheme="minorHAnsi"/>
              </w:rPr>
              <w:t xml:space="preserve"> – unique number used to</w:t>
            </w:r>
            <w:r>
              <w:rPr>
                <w:rFonts w:cstheme="minorHAnsi"/>
              </w:rPr>
              <w:t xml:space="preserve"> identify a tree biomass record.</w:t>
            </w:r>
            <w:r w:rsidR="009833CB">
              <w:rPr>
                <w:rFonts w:cstheme="minorHAnsi"/>
              </w:rPr>
              <w:t xml:space="preserve"> </w:t>
            </w:r>
          </w:p>
        </w:tc>
      </w:tr>
      <w:tr w:rsidR="009833CB" w:rsidRPr="00B47363" w14:paraId="0D883884" w14:textId="77777777" w:rsidTr="009833CB">
        <w:tc>
          <w:tcPr>
            <w:tcW w:w="0" w:type="auto"/>
          </w:tcPr>
          <w:p w14:paraId="5681508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9FAD3E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TREEID</w:t>
            </w:r>
          </w:p>
        </w:tc>
        <w:tc>
          <w:tcPr>
            <w:tcW w:w="0" w:type="auto"/>
          </w:tcPr>
          <w:p w14:paraId="669F6F9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ID – foreign key linking the tree biomass record to the tree record (</w:t>
            </w:r>
            <w:r>
              <w:rPr>
                <w:rFonts w:cstheme="minorHAnsi"/>
                <w:i/>
              </w:rPr>
              <w:t>Tree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6A1BDB58" w14:textId="77777777" w:rsidTr="009833CB">
        <w:tc>
          <w:tcPr>
            <w:tcW w:w="0" w:type="auto"/>
          </w:tcPr>
          <w:p w14:paraId="3DECD8D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246EB52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5BE8C5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tree biomass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50519E4" w14:textId="77777777" w:rsidTr="009833CB">
        <w:tc>
          <w:tcPr>
            <w:tcW w:w="0" w:type="auto"/>
          </w:tcPr>
          <w:p w14:paraId="49BAC01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C674B1B" w14:textId="404FB460" w:rsidR="009833CB" w:rsidRPr="00B47363" w:rsidRDefault="00A2503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41B9191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06FB4">
              <w:rPr>
                <w:rFonts w:cstheme="minorHAnsi"/>
              </w:rPr>
              <w:t>Biomass (kg)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C42F4FC" w14:textId="77777777" w:rsidTr="009833CB">
        <w:tc>
          <w:tcPr>
            <w:tcW w:w="0" w:type="auto"/>
          </w:tcPr>
          <w:p w14:paraId="5FBF2E0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45663B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413B554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tree biomass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F92650" w:rsidRPr="00B47363" w14:paraId="2FC9940F" w14:textId="77777777" w:rsidTr="009833CB">
        <w:tc>
          <w:tcPr>
            <w:tcW w:w="0" w:type="auto"/>
          </w:tcPr>
          <w:p w14:paraId="0172B625" w14:textId="6880E5BC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8C255F3" w14:textId="33FA546F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42682112" w14:textId="2639D76E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(kg) – Equation: BIOMASS*</w:t>
            </w:r>
            <w:r w:rsidR="00E26AC2">
              <w:rPr>
                <w:rFonts w:cstheme="minorHAnsi"/>
              </w:rPr>
              <w:t>carbon c</w:t>
            </w:r>
            <w:r>
              <w:rPr>
                <w:rFonts w:cstheme="minorHAnsi"/>
              </w:rPr>
              <w:t>oncentration</w:t>
            </w:r>
            <w:r w:rsidR="00E26AC2">
              <w:rPr>
                <w:rFonts w:cstheme="minorHAnsi"/>
              </w:rPr>
              <w:t xml:space="preserve"> referenced in C_CONCID.</w:t>
            </w:r>
          </w:p>
        </w:tc>
      </w:tr>
      <w:tr w:rsidR="00F92650" w:rsidRPr="00B47363" w14:paraId="1DA537DF" w14:textId="77777777" w:rsidTr="009833CB">
        <w:tc>
          <w:tcPr>
            <w:tcW w:w="0" w:type="auto"/>
          </w:tcPr>
          <w:p w14:paraId="6341BD71" w14:textId="1FA7699B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C0D8884" w14:textId="748B2690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5E3B2271" w14:textId="7C8D9004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concentration ID – foreign key linking the tree carbon content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</w:tbl>
    <w:p w14:paraId="4FBD34DF" w14:textId="77777777" w:rsidR="009833CB" w:rsidRDefault="009833CB" w:rsidP="00972A95">
      <w:pPr>
        <w:rPr>
          <w:rFonts w:cstheme="minorHAnsi"/>
          <w:b/>
        </w:rPr>
      </w:pPr>
    </w:p>
    <w:p w14:paraId="489AE737" w14:textId="77777777" w:rsidR="00A00EB6" w:rsidRDefault="00A00EB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8D4C089" w14:textId="60C03415" w:rsidR="002C4782" w:rsidRPr="00B47363" w:rsidRDefault="002C4782" w:rsidP="002C4782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Tree Subplot Carbon</w:t>
      </w:r>
    </w:p>
    <w:p w14:paraId="24EB1F96" w14:textId="072B0EE7" w:rsidR="002C4782" w:rsidRPr="00B47363" w:rsidRDefault="002C4782" w:rsidP="002C4782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Tree Subplot Carbon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Tree</w:t>
      </w:r>
      <w:r>
        <w:rPr>
          <w:rFonts w:cstheme="minorHAnsi"/>
          <w:i/>
        </w:rPr>
        <w:t>Subp_C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533"/>
        <w:gridCol w:w="1452"/>
        <w:gridCol w:w="2289"/>
        <w:gridCol w:w="1141"/>
      </w:tblGrid>
      <w:tr w:rsidR="003873DE" w:rsidRPr="00B47363" w14:paraId="39C058CD" w14:textId="77777777" w:rsidTr="002C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792D5" w14:textId="77777777" w:rsidR="002C4782" w:rsidRPr="00B47363" w:rsidRDefault="002C4782" w:rsidP="002C4782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838F14F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6B8E4E52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D5F8BD6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58467E2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23922C75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3873DE" w:rsidRPr="00B47363" w14:paraId="55E2B187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C6F3F" w14:textId="7CB5DF23" w:rsidR="002C4782" w:rsidRPr="00B47363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AB4B0AF" w14:textId="28B6FF9A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40EAF986" w14:textId="1BD0A94D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1735C41" w14:textId="060C6EF8" w:rsidR="002C4782" w:rsidRPr="00F210E0" w:rsidRDefault="006C3680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1A6E389" w14:textId="5E7D8A76" w:rsidR="002C4782" w:rsidRPr="00F210E0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A73C1E8" w14:textId="57C7FB0A" w:rsidR="002C4782" w:rsidRPr="00F210E0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3873DE" w:rsidRPr="00B47363" w14:paraId="62929029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C1767C" w14:textId="36AA6F2C" w:rsidR="002C4782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CEB6936" w14:textId="08BF4F17" w:rsidR="002C4782" w:rsidRPr="00F210E0" w:rsidRDefault="001158AA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F666BD">
              <w:rPr>
                <w:rFonts w:cstheme="minorHAnsi"/>
              </w:rPr>
              <w:t>_AGC</w:t>
            </w:r>
          </w:p>
        </w:tc>
        <w:tc>
          <w:tcPr>
            <w:tcW w:w="0" w:type="auto"/>
          </w:tcPr>
          <w:p w14:paraId="2E300154" w14:textId="24D6C2AD" w:rsidR="002C4782" w:rsidRPr="00F210E0" w:rsidRDefault="003873DE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F666BD">
              <w:rPr>
                <w:rFonts w:cstheme="minorHAnsi"/>
              </w:rPr>
              <w:t>aboveground carbon</w:t>
            </w:r>
          </w:p>
        </w:tc>
        <w:tc>
          <w:tcPr>
            <w:tcW w:w="0" w:type="auto"/>
          </w:tcPr>
          <w:p w14:paraId="02AFBCA6" w14:textId="612903AB" w:rsidR="002C4782" w:rsidRPr="00F210E0" w:rsidRDefault="006C3680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AE4EA92" w14:textId="22E68ADA" w:rsidR="002C4782" w:rsidRPr="00F210E0" w:rsidRDefault="00F666BD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</w:t>
            </w:r>
            <w:r w:rsidR="006742E8">
              <w:rPr>
                <w:rFonts w:cstheme="minorHAnsi"/>
              </w:rPr>
              <w:t xml:space="preserve"> C</w:t>
            </w:r>
            <w:r>
              <w:rPr>
                <w:rFonts w:cstheme="minorHAnsi"/>
              </w:rPr>
              <w:t>/hectare</w:t>
            </w:r>
          </w:p>
        </w:tc>
        <w:tc>
          <w:tcPr>
            <w:tcW w:w="0" w:type="auto"/>
          </w:tcPr>
          <w:p w14:paraId="2B07BAB6" w14:textId="66C0A2D9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873DE" w:rsidRPr="00B47363" w14:paraId="2FC5BD56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17001" w14:textId="62FD98E3" w:rsidR="002C4782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1229A8C" w14:textId="1177FAA4" w:rsidR="002C4782" w:rsidRPr="00B47363" w:rsidRDefault="001158AA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F666BD">
              <w:rPr>
                <w:rFonts w:cstheme="minorHAnsi"/>
              </w:rPr>
              <w:t>_BGC</w:t>
            </w:r>
          </w:p>
        </w:tc>
        <w:tc>
          <w:tcPr>
            <w:tcW w:w="0" w:type="auto"/>
          </w:tcPr>
          <w:p w14:paraId="378FD1F0" w14:textId="6E65D50B" w:rsidR="002C4782" w:rsidRPr="00B47363" w:rsidRDefault="003873DE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F666BD">
              <w:rPr>
                <w:rFonts w:cstheme="minorHAnsi"/>
              </w:rPr>
              <w:t xml:space="preserve"> belowground carbon</w:t>
            </w:r>
          </w:p>
        </w:tc>
        <w:tc>
          <w:tcPr>
            <w:tcW w:w="0" w:type="auto"/>
          </w:tcPr>
          <w:p w14:paraId="2375BF4D" w14:textId="77777777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738C203" w14:textId="4CF4D90B" w:rsidR="002C4782" w:rsidRPr="00B47363" w:rsidRDefault="00F666BD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</w:t>
            </w:r>
            <w:r w:rsidR="006742E8">
              <w:rPr>
                <w:rFonts w:cstheme="minorHAnsi"/>
              </w:rPr>
              <w:t xml:space="preserve"> C</w:t>
            </w:r>
            <w:r>
              <w:rPr>
                <w:rFonts w:cstheme="minorHAnsi"/>
              </w:rPr>
              <w:t>/hectare</w:t>
            </w:r>
          </w:p>
        </w:tc>
        <w:tc>
          <w:tcPr>
            <w:tcW w:w="0" w:type="auto"/>
          </w:tcPr>
          <w:p w14:paraId="5777F383" w14:textId="77777777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873DE" w:rsidRPr="00B47363" w14:paraId="30FF23A9" w14:textId="77777777" w:rsidTr="002C47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D506D" w14:textId="4ACC1B7B" w:rsidR="002C4782" w:rsidRPr="00B47363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4034AAD" w14:textId="4A77F9DF" w:rsidR="002C4782" w:rsidRPr="00B47363" w:rsidRDefault="001158AA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F666BD">
              <w:rPr>
                <w:rFonts w:cstheme="minorHAnsi"/>
              </w:rPr>
              <w:t>_BA</w:t>
            </w:r>
          </w:p>
        </w:tc>
        <w:tc>
          <w:tcPr>
            <w:tcW w:w="0" w:type="auto"/>
          </w:tcPr>
          <w:p w14:paraId="4D54A9F6" w14:textId="28134B27" w:rsidR="002C4782" w:rsidRPr="00B47363" w:rsidRDefault="003873DE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F666BD">
              <w:rPr>
                <w:rFonts w:cstheme="minorHAnsi"/>
              </w:rPr>
              <w:t xml:space="preserve"> basal area</w:t>
            </w:r>
          </w:p>
        </w:tc>
        <w:tc>
          <w:tcPr>
            <w:tcW w:w="0" w:type="auto"/>
          </w:tcPr>
          <w:p w14:paraId="44091769" w14:textId="7D0A4DD6" w:rsidR="002C4782" w:rsidRPr="00B47363" w:rsidRDefault="006C3680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BD3F734" w14:textId="52C55C6F" w:rsidR="002C4782" w:rsidRPr="00B47363" w:rsidRDefault="00F666BD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meters/hectare</w:t>
            </w:r>
          </w:p>
        </w:tc>
        <w:tc>
          <w:tcPr>
            <w:tcW w:w="0" w:type="auto"/>
          </w:tcPr>
          <w:p w14:paraId="7DBF5A7B" w14:textId="2B3956F0" w:rsidR="002C4782" w:rsidRPr="00B47363" w:rsidRDefault="002C4782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BBE1432" w14:textId="77777777" w:rsidR="002C4782" w:rsidRDefault="002C4782" w:rsidP="002C478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2C4782" w14:paraId="3FD880E6" w14:textId="77777777" w:rsidTr="002C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198A05" w14:textId="77777777" w:rsidR="002C4782" w:rsidRDefault="002C4782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CD0C314" w14:textId="77777777" w:rsidR="002C4782" w:rsidRDefault="002C4782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2C4782" w14:paraId="2B716476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FD5DEF4" w14:textId="77777777" w:rsidR="002C4782" w:rsidRDefault="002C4782" w:rsidP="00275A09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7AD729F4" w14:textId="16809A04" w:rsidR="002C4782" w:rsidRDefault="007A5E8E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2C4782" w14:paraId="059B03AC" w14:textId="77777777" w:rsidTr="002C47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827CF38" w14:textId="77777777" w:rsidR="002C4782" w:rsidRDefault="002C4782" w:rsidP="002C478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A4574B4" w14:textId="11208FFE" w:rsidR="002C4782" w:rsidRDefault="002C4782" w:rsidP="002720BF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720BF">
              <w:rPr>
                <w:rFonts w:cstheme="minorHAnsi"/>
              </w:rPr>
              <w:t>SUBPID</w:t>
            </w:r>
            <w:r>
              <w:rPr>
                <w:rFonts w:cstheme="minorHAnsi"/>
              </w:rPr>
              <w:t>)</w:t>
            </w:r>
          </w:p>
        </w:tc>
      </w:tr>
    </w:tbl>
    <w:p w14:paraId="26E88EA4" w14:textId="77777777" w:rsidR="002C4782" w:rsidRDefault="002C4782" w:rsidP="002C4782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01"/>
        <w:gridCol w:w="7255"/>
      </w:tblGrid>
      <w:tr w:rsidR="0042684B" w:rsidRPr="00B47363" w14:paraId="5CE3AB67" w14:textId="77777777" w:rsidTr="002C4782">
        <w:tc>
          <w:tcPr>
            <w:tcW w:w="0" w:type="auto"/>
          </w:tcPr>
          <w:p w14:paraId="65F0B6A5" w14:textId="4AF8220F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E9BCB7B" w14:textId="4DA661FD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19DA0AF9" w14:textId="63CC2CF5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42684B" w:rsidRPr="00B47363" w14:paraId="0F2F59C2" w14:textId="77777777" w:rsidTr="002C4782">
        <w:tc>
          <w:tcPr>
            <w:tcW w:w="0" w:type="auto"/>
          </w:tcPr>
          <w:p w14:paraId="25336A0F" w14:textId="1B953445" w:rsidR="0042684B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0787A8B" w14:textId="171A9D14" w:rsidR="0042684B" w:rsidRPr="00F210E0" w:rsidRDefault="001158AA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42684B">
              <w:rPr>
                <w:rFonts w:cstheme="minorHAnsi"/>
              </w:rPr>
              <w:t>_AGC</w:t>
            </w:r>
          </w:p>
        </w:tc>
        <w:tc>
          <w:tcPr>
            <w:tcW w:w="0" w:type="auto"/>
          </w:tcPr>
          <w:p w14:paraId="69021011" w14:textId="60BED73A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tree aboveground carbon (MgC/ha).</w:t>
            </w:r>
          </w:p>
        </w:tc>
      </w:tr>
      <w:tr w:rsidR="0042684B" w:rsidRPr="00B47363" w14:paraId="00CC4F0E" w14:textId="77777777" w:rsidTr="002C4782">
        <w:tc>
          <w:tcPr>
            <w:tcW w:w="0" w:type="auto"/>
          </w:tcPr>
          <w:p w14:paraId="26932B70" w14:textId="7B6066D3" w:rsidR="0042684B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6F637DC" w14:textId="74522628" w:rsidR="0042684B" w:rsidRPr="00B47363" w:rsidRDefault="00605ADD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42684B">
              <w:rPr>
                <w:rFonts w:cstheme="minorHAnsi"/>
              </w:rPr>
              <w:t>_BGC</w:t>
            </w:r>
          </w:p>
        </w:tc>
        <w:tc>
          <w:tcPr>
            <w:tcW w:w="0" w:type="auto"/>
          </w:tcPr>
          <w:p w14:paraId="5EC9DA65" w14:textId="58810E58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tree belowground carbon (MgC/ha).</w:t>
            </w:r>
          </w:p>
        </w:tc>
      </w:tr>
      <w:tr w:rsidR="0042684B" w:rsidRPr="00B47363" w14:paraId="0123EE17" w14:textId="77777777" w:rsidTr="00F666BD">
        <w:trPr>
          <w:trHeight w:val="68"/>
        </w:trPr>
        <w:tc>
          <w:tcPr>
            <w:tcW w:w="0" w:type="auto"/>
          </w:tcPr>
          <w:p w14:paraId="390170F4" w14:textId="3F592DEC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7570235" w14:textId="16992253" w:rsidR="0042684B" w:rsidRPr="00B47363" w:rsidRDefault="00605ADD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42684B">
              <w:rPr>
                <w:rFonts w:cstheme="minorHAnsi"/>
              </w:rPr>
              <w:t>_BA</w:t>
            </w:r>
          </w:p>
        </w:tc>
        <w:tc>
          <w:tcPr>
            <w:tcW w:w="0" w:type="auto"/>
          </w:tcPr>
          <w:p w14:paraId="2FFC67B9" w14:textId="6C19D2B6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tree basal area (M</w:t>
            </w:r>
            <w:r w:rsidRPr="0042684B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/ha).</w:t>
            </w:r>
          </w:p>
        </w:tc>
      </w:tr>
    </w:tbl>
    <w:p w14:paraId="28A23A3C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2A0E6DC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Sapling</w:t>
      </w:r>
    </w:p>
    <w:p w14:paraId="21C588AD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Sapling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Sapling</w:t>
      </w:r>
      <w:r w:rsidRPr="00B47363">
        <w:rPr>
          <w:rFonts w:cstheme="minorHAnsi"/>
        </w:rPr>
        <w:t>)</w:t>
      </w:r>
    </w:p>
    <w:tbl>
      <w:tblPr>
        <w:tblStyle w:val="Style1"/>
        <w:tblW w:w="9720" w:type="dxa"/>
        <w:tblLayout w:type="fixed"/>
        <w:tblLook w:val="04E0" w:firstRow="1" w:lastRow="1" w:firstColumn="1" w:lastColumn="0" w:noHBand="0" w:noVBand="1"/>
      </w:tblPr>
      <w:tblGrid>
        <w:gridCol w:w="440"/>
        <w:gridCol w:w="1803"/>
        <w:gridCol w:w="2243"/>
        <w:gridCol w:w="1724"/>
        <w:gridCol w:w="1530"/>
        <w:gridCol w:w="1980"/>
      </w:tblGrid>
      <w:tr w:rsidR="009833CB" w:rsidRPr="00B47363" w14:paraId="36B1C59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21906FA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052D6C28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43" w:type="dxa"/>
          </w:tcPr>
          <w:p w14:paraId="3A9AEB03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24" w:type="dxa"/>
          </w:tcPr>
          <w:p w14:paraId="6436999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530" w:type="dxa"/>
          </w:tcPr>
          <w:p w14:paraId="1DAE5AD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980" w:type="dxa"/>
          </w:tcPr>
          <w:p w14:paraId="44DEE98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F6E8AF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F5509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803" w:type="dxa"/>
          </w:tcPr>
          <w:p w14:paraId="4A21E04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43" w:type="dxa"/>
          </w:tcPr>
          <w:p w14:paraId="10A54CA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ID</w:t>
            </w:r>
          </w:p>
        </w:tc>
        <w:tc>
          <w:tcPr>
            <w:tcW w:w="1724" w:type="dxa"/>
          </w:tcPr>
          <w:p w14:paraId="307A3BC5" w14:textId="6450CB51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530" w:type="dxa"/>
          </w:tcPr>
          <w:p w14:paraId="5C53C8A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1544E76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43FAD0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D5640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803" w:type="dxa"/>
          </w:tcPr>
          <w:p w14:paraId="7B6AE23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2243" w:type="dxa"/>
          </w:tcPr>
          <w:p w14:paraId="4E744B7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724" w:type="dxa"/>
          </w:tcPr>
          <w:p w14:paraId="5E80E495" w14:textId="09E44D67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530" w:type="dxa"/>
          </w:tcPr>
          <w:p w14:paraId="11CE10B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29649F4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10ACE46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DEBD6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03" w:type="dxa"/>
          </w:tcPr>
          <w:p w14:paraId="21146DD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SAPN</w:t>
            </w:r>
          </w:p>
        </w:tc>
        <w:tc>
          <w:tcPr>
            <w:tcW w:w="2243" w:type="dxa"/>
          </w:tcPr>
          <w:p w14:paraId="27C7642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number</w:t>
            </w:r>
          </w:p>
        </w:tc>
        <w:tc>
          <w:tcPr>
            <w:tcW w:w="1724" w:type="dxa"/>
          </w:tcPr>
          <w:p w14:paraId="275A97E5" w14:textId="6339ECA2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530" w:type="dxa"/>
          </w:tcPr>
          <w:p w14:paraId="5981F09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68F8179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540008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3C3FFC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03" w:type="dxa"/>
          </w:tcPr>
          <w:p w14:paraId="2137D7B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2243" w:type="dxa"/>
          </w:tcPr>
          <w:p w14:paraId="765AAB2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724" w:type="dxa"/>
          </w:tcPr>
          <w:p w14:paraId="0F6572DB" w14:textId="3B64D51A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530" w:type="dxa"/>
          </w:tcPr>
          <w:p w14:paraId="41F3F42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46E9752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9833CB" w:rsidRPr="00B47363" w14:paraId="4BACB47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3603C9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1E00492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2243" w:type="dxa"/>
          </w:tcPr>
          <w:p w14:paraId="0C02A1F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at breast height</w:t>
            </w:r>
          </w:p>
        </w:tc>
        <w:tc>
          <w:tcPr>
            <w:tcW w:w="1724" w:type="dxa"/>
          </w:tcPr>
          <w:p w14:paraId="5C0CBAA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6F607EE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980" w:type="dxa"/>
          </w:tcPr>
          <w:p w14:paraId="63F1BB5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4D6D76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B9464D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03" w:type="dxa"/>
          </w:tcPr>
          <w:p w14:paraId="46EC7E1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2243" w:type="dxa"/>
          </w:tcPr>
          <w:p w14:paraId="79AF16B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 ID</w:t>
            </w:r>
          </w:p>
        </w:tc>
        <w:tc>
          <w:tcPr>
            <w:tcW w:w="1724" w:type="dxa"/>
          </w:tcPr>
          <w:p w14:paraId="4D07782B" w14:textId="68D9DA60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530" w:type="dxa"/>
          </w:tcPr>
          <w:p w14:paraId="3299F60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5780D77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Ref_TreeStatus</w:t>
            </w:r>
          </w:p>
        </w:tc>
      </w:tr>
      <w:tr w:rsidR="00DF1CA7" w:rsidRPr="00B47363" w14:paraId="287A14A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A87A4C" w14:textId="3F74A906" w:rsidR="00DF1CA7" w:rsidRPr="009A71BB" w:rsidRDefault="00DF1CA7" w:rsidP="00DF1CA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03" w:type="dxa"/>
          </w:tcPr>
          <w:p w14:paraId="7D68A3C0" w14:textId="79852C5C" w:rsidR="00DF1CA7" w:rsidRPr="009A71BB" w:rsidRDefault="00DF1CA7" w:rsidP="00DF1CA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2243" w:type="dxa"/>
          </w:tcPr>
          <w:p w14:paraId="325EFD8E" w14:textId="0503B5D1" w:rsidR="00DF1CA7" w:rsidRPr="009A71BB" w:rsidRDefault="00DF1CA7" w:rsidP="00DF1CA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1724" w:type="dxa"/>
          </w:tcPr>
          <w:p w14:paraId="0131ED5B" w14:textId="7A62D815" w:rsidR="00DF1CA7" w:rsidRPr="009A71BB" w:rsidRDefault="00DF1CA7" w:rsidP="00DF1CA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736B7B72" w14:textId="3D089092" w:rsidR="00DF1CA7" w:rsidRPr="009A71BB" w:rsidRDefault="00DF1CA7" w:rsidP="00DF1CA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1980" w:type="dxa"/>
          </w:tcPr>
          <w:p w14:paraId="7D6BB7E0" w14:textId="77777777" w:rsidR="00DF1CA7" w:rsidRPr="005379C3" w:rsidRDefault="00DF1CA7" w:rsidP="00DF1CA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</w:rPr>
            </w:pPr>
          </w:p>
        </w:tc>
      </w:tr>
      <w:tr w:rsidR="009833CB" w:rsidRPr="00B47363" w14:paraId="78263D2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128F31" w14:textId="4A604335" w:rsidR="009833CB" w:rsidRPr="009A71BB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03" w:type="dxa"/>
          </w:tcPr>
          <w:p w14:paraId="000C1F8D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DEADBREAK_HGT</w:t>
            </w:r>
          </w:p>
        </w:tc>
        <w:tc>
          <w:tcPr>
            <w:tcW w:w="2243" w:type="dxa"/>
          </w:tcPr>
          <w:p w14:paraId="6C23020B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Dead break height</w:t>
            </w:r>
          </w:p>
        </w:tc>
        <w:tc>
          <w:tcPr>
            <w:tcW w:w="1724" w:type="dxa"/>
          </w:tcPr>
          <w:p w14:paraId="16124514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Number(Dbl)</w:t>
            </w:r>
          </w:p>
        </w:tc>
        <w:tc>
          <w:tcPr>
            <w:tcW w:w="1530" w:type="dxa"/>
          </w:tcPr>
          <w:p w14:paraId="55F0D2BA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Meters</w:t>
            </w:r>
          </w:p>
        </w:tc>
        <w:tc>
          <w:tcPr>
            <w:tcW w:w="1980" w:type="dxa"/>
          </w:tcPr>
          <w:p w14:paraId="12D107D5" w14:textId="77777777" w:rsidR="009833CB" w:rsidRPr="005379C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</w:rPr>
            </w:pPr>
          </w:p>
        </w:tc>
      </w:tr>
      <w:tr w:rsidR="009833CB" w:rsidRPr="00B47363" w14:paraId="2C3B5ED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0626DD" w14:textId="7A6194AF" w:rsidR="009833CB" w:rsidRPr="009A71BB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03" w:type="dxa"/>
          </w:tcPr>
          <w:p w14:paraId="7D0DD09C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BA</w:t>
            </w:r>
          </w:p>
        </w:tc>
        <w:tc>
          <w:tcPr>
            <w:tcW w:w="2243" w:type="dxa"/>
          </w:tcPr>
          <w:p w14:paraId="1608F945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Basal area</w:t>
            </w:r>
          </w:p>
        </w:tc>
        <w:tc>
          <w:tcPr>
            <w:tcW w:w="1724" w:type="dxa"/>
          </w:tcPr>
          <w:p w14:paraId="714F84A2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Number(Dbl)</w:t>
            </w:r>
          </w:p>
        </w:tc>
        <w:tc>
          <w:tcPr>
            <w:tcW w:w="1530" w:type="dxa"/>
          </w:tcPr>
          <w:p w14:paraId="12A04060" w14:textId="77777777" w:rsidR="009833CB" w:rsidRPr="009A71B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Square meters</w:t>
            </w:r>
          </w:p>
        </w:tc>
        <w:tc>
          <w:tcPr>
            <w:tcW w:w="1980" w:type="dxa"/>
          </w:tcPr>
          <w:p w14:paraId="28D270BA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E34FBD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B2650C" w14:textId="55042C98" w:rsidR="009833CB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03" w:type="dxa"/>
          </w:tcPr>
          <w:p w14:paraId="62DB82BB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2243" w:type="dxa"/>
          </w:tcPr>
          <w:p w14:paraId="1A332610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 ID</w:t>
            </w:r>
          </w:p>
        </w:tc>
        <w:tc>
          <w:tcPr>
            <w:tcW w:w="1724" w:type="dxa"/>
          </w:tcPr>
          <w:p w14:paraId="3747FD6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5FD0CD67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6864CDB8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Ref_WoodDensity</w:t>
            </w:r>
          </w:p>
        </w:tc>
      </w:tr>
      <w:tr w:rsidR="009833CB" w:rsidRPr="00B47363" w14:paraId="2EDDC69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AF15F7" w14:textId="6BD9A0E6" w:rsidR="009833CB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03" w:type="dxa"/>
          </w:tcPr>
          <w:p w14:paraId="44EA8610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43" w:type="dxa"/>
          </w:tcPr>
          <w:p w14:paraId="7425EBC7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724" w:type="dxa"/>
          </w:tcPr>
          <w:p w14:paraId="6DD31492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55C918CD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1EC962BE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D17CE0C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34E1B491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48514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22626C4E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2D72A2D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1D8FC69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C582AE7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1C388E5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1DD80B9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9A00DA7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SAPN)</w:t>
            </w:r>
          </w:p>
        </w:tc>
      </w:tr>
    </w:tbl>
    <w:p w14:paraId="199FEC95" w14:textId="77777777" w:rsidR="003F148C" w:rsidRDefault="003F148C" w:rsidP="003F148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3F148C" w14:paraId="1925C16C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743CB40" w14:textId="77777777" w:rsidR="003F148C" w:rsidRDefault="003F148C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ED915C9" w14:textId="77777777" w:rsidR="003F148C" w:rsidRDefault="003F148C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3F148C" w:rsidRPr="00026E7E" w14:paraId="101CF1DA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7A1A62" w14:textId="0B3BCBA6" w:rsidR="003F148C" w:rsidRPr="00026E7E" w:rsidRDefault="003F148C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928" w:type="dxa"/>
          </w:tcPr>
          <w:p w14:paraId="5F530CBF" w14:textId="79EA1801" w:rsidR="003F148C" w:rsidRPr="00026E7E" w:rsidRDefault="003F148C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SAPID</w:t>
            </w:r>
          </w:p>
        </w:tc>
      </w:tr>
    </w:tbl>
    <w:p w14:paraId="40B9952B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03"/>
        <w:gridCol w:w="7117"/>
      </w:tblGrid>
      <w:tr w:rsidR="009833CB" w:rsidRPr="00B47363" w14:paraId="4354994C" w14:textId="77777777" w:rsidTr="009833CB">
        <w:tc>
          <w:tcPr>
            <w:tcW w:w="0" w:type="auto"/>
          </w:tcPr>
          <w:p w14:paraId="2A9C6C3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DF11CE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5EF95DA" w14:textId="77777777" w:rsidR="009833CB" w:rsidRPr="00B47363" w:rsidRDefault="009833CB" w:rsidP="00104266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Sapling ID – unique number use</w:t>
            </w:r>
            <w:r w:rsidR="00104266">
              <w:rPr>
                <w:rFonts w:cstheme="minorHAnsi"/>
              </w:rPr>
              <w:t>d to identify a sapling record.</w:t>
            </w:r>
          </w:p>
        </w:tc>
      </w:tr>
      <w:tr w:rsidR="009833CB" w:rsidRPr="00B47363" w14:paraId="5E0E7651" w14:textId="77777777" w:rsidTr="009833CB">
        <w:tc>
          <w:tcPr>
            <w:tcW w:w="0" w:type="auto"/>
          </w:tcPr>
          <w:p w14:paraId="1F89CEE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4D43D8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D493F4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sapling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54D20E53" w14:textId="77777777" w:rsidTr="009833CB">
        <w:tc>
          <w:tcPr>
            <w:tcW w:w="0" w:type="auto"/>
          </w:tcPr>
          <w:p w14:paraId="6BDDD93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8E3F4DE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SAPN</w:t>
            </w:r>
          </w:p>
        </w:tc>
        <w:tc>
          <w:tcPr>
            <w:tcW w:w="0" w:type="auto"/>
          </w:tcPr>
          <w:p w14:paraId="1C35BE4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identifying the subplot sapling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0D8C2BF8" w14:textId="77777777" w:rsidTr="009833CB">
        <w:tc>
          <w:tcPr>
            <w:tcW w:w="0" w:type="auto"/>
          </w:tcPr>
          <w:p w14:paraId="197C602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38124B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1C69451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sapling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5E2C917" w14:textId="77777777" w:rsidTr="009833CB">
        <w:tc>
          <w:tcPr>
            <w:tcW w:w="0" w:type="auto"/>
          </w:tcPr>
          <w:p w14:paraId="557F8DCD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96FE0F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0" w:type="auto"/>
          </w:tcPr>
          <w:p w14:paraId="7416485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 xml:space="preserve">Diameter at breast height (cm) for trees </w:t>
            </w:r>
            <w:r>
              <w:rPr>
                <w:rFonts w:cstheme="minorHAnsi"/>
              </w:rPr>
              <w:t>&lt;=</w:t>
            </w:r>
            <w:r w:rsidRPr="00633964">
              <w:rPr>
                <w:rFonts w:cstheme="minorHAnsi"/>
              </w:rPr>
              <w:t xml:space="preserve"> 5 cm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5684702D" w14:textId="77777777" w:rsidTr="009833CB">
        <w:tc>
          <w:tcPr>
            <w:tcW w:w="0" w:type="auto"/>
          </w:tcPr>
          <w:p w14:paraId="38493EE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CFF5C6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0" w:type="auto"/>
          </w:tcPr>
          <w:p w14:paraId="1B8849D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Tree status ID</w:t>
            </w:r>
            <w:r>
              <w:rPr>
                <w:rFonts w:cstheme="minorHAnsi"/>
              </w:rPr>
              <w:t xml:space="preserve"> – foreign key linking the sapling record to the tree status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_TreeStatus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DF1CA7" w:rsidRPr="00ED27D7" w14:paraId="68F4382A" w14:textId="77777777" w:rsidTr="009833CB">
        <w:tc>
          <w:tcPr>
            <w:tcW w:w="0" w:type="auto"/>
          </w:tcPr>
          <w:p w14:paraId="4E7B3D6F" w14:textId="16E8F7D6" w:rsidR="00DF1CA7" w:rsidRPr="002B6811" w:rsidRDefault="00DF1CA7" w:rsidP="00DF1CA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8F0ADDA" w14:textId="0278949A" w:rsidR="00DF1CA7" w:rsidRPr="002B6811" w:rsidRDefault="00DF1CA7" w:rsidP="00DF1CA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0" w:type="auto"/>
          </w:tcPr>
          <w:p w14:paraId="744A7EED" w14:textId="2E3BDBD6" w:rsidR="00DF1CA7" w:rsidRPr="002B6811" w:rsidRDefault="00DF1CA7" w:rsidP="00DF1CA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 Height (m).</w:t>
            </w:r>
          </w:p>
        </w:tc>
      </w:tr>
      <w:tr w:rsidR="009833CB" w:rsidRPr="00ED27D7" w14:paraId="2EB24AA4" w14:textId="77777777" w:rsidTr="009833CB">
        <w:tc>
          <w:tcPr>
            <w:tcW w:w="0" w:type="auto"/>
          </w:tcPr>
          <w:p w14:paraId="31D0505B" w14:textId="04EDFB5F" w:rsidR="009833CB" w:rsidRPr="002B6811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1FA77D04" w14:textId="77777777" w:rsidR="009833CB" w:rsidRPr="002B6811" w:rsidRDefault="009833CB" w:rsidP="00972A95">
            <w:pPr>
              <w:spacing w:after="100" w:afterAutospacing="1"/>
              <w:rPr>
                <w:rFonts w:cstheme="minorHAnsi"/>
              </w:rPr>
            </w:pPr>
            <w:r w:rsidRPr="002B6811">
              <w:rPr>
                <w:rFonts w:cstheme="minorHAnsi"/>
              </w:rPr>
              <w:t>DEADBREAK_HGT</w:t>
            </w:r>
          </w:p>
        </w:tc>
        <w:tc>
          <w:tcPr>
            <w:tcW w:w="0" w:type="auto"/>
          </w:tcPr>
          <w:p w14:paraId="7773C0A4" w14:textId="69489DE5" w:rsidR="009833CB" w:rsidRPr="002B6811" w:rsidRDefault="009833CB" w:rsidP="00DF1CA7">
            <w:pPr>
              <w:spacing w:after="100" w:afterAutospacing="1"/>
              <w:rPr>
                <w:rFonts w:cstheme="minorHAnsi"/>
              </w:rPr>
            </w:pPr>
            <w:r w:rsidRPr="002B6811">
              <w:rPr>
                <w:rFonts w:cstheme="minorHAnsi"/>
              </w:rPr>
              <w:t>Dead break he</w:t>
            </w:r>
            <w:r w:rsidR="00DF1CA7">
              <w:rPr>
                <w:rFonts w:cstheme="minorHAnsi"/>
              </w:rPr>
              <w:t>ight (m) – height where dead sapling</w:t>
            </w:r>
            <w:r w:rsidRPr="002B6811">
              <w:rPr>
                <w:rFonts w:cstheme="minorHAnsi"/>
              </w:rPr>
              <w:t xml:space="preserve"> is broken</w:t>
            </w:r>
            <w:r w:rsidR="002B6811" w:rsidRPr="002B6811">
              <w:rPr>
                <w:rFonts w:cstheme="minorHAnsi"/>
              </w:rPr>
              <w:t>.</w:t>
            </w:r>
          </w:p>
        </w:tc>
      </w:tr>
      <w:tr w:rsidR="009833CB" w:rsidRPr="00B47363" w14:paraId="7745DA29" w14:textId="77777777" w:rsidTr="009833CB">
        <w:tc>
          <w:tcPr>
            <w:tcW w:w="0" w:type="auto"/>
          </w:tcPr>
          <w:p w14:paraId="08E6412F" w14:textId="46E9E0C0" w:rsidR="009833CB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045F661E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BA</w:t>
            </w:r>
          </w:p>
        </w:tc>
        <w:tc>
          <w:tcPr>
            <w:tcW w:w="0" w:type="auto"/>
          </w:tcPr>
          <w:p w14:paraId="5ADD4FA9" w14:textId="77777777" w:rsidR="009833CB" w:rsidRPr="00104266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Basal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 – Equation:</w:t>
            </w:r>
            <w:r w:rsidRPr="00633964">
              <w:rPr>
                <w:rFonts w:cstheme="minorHAnsi"/>
              </w:rPr>
              <w:t xml:space="preserve"> 0.00007854*DBH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387AC8AF" w14:textId="77777777" w:rsidTr="009833CB">
        <w:tc>
          <w:tcPr>
            <w:tcW w:w="0" w:type="auto"/>
          </w:tcPr>
          <w:p w14:paraId="4DCF59F2" w14:textId="1E27FDAD" w:rsidR="009833CB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26BA66E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580AFC38" w14:textId="77777777" w:rsidR="009833CB" w:rsidRPr="00EF42B2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Specific gravity ID</w:t>
            </w:r>
            <w:r>
              <w:rPr>
                <w:rFonts w:cstheme="minorHAnsi"/>
              </w:rPr>
              <w:t xml:space="preserve"> – foreign key linking the tree record to the specific gravity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</w:t>
            </w:r>
            <w:r>
              <w:rPr>
                <w:rFonts w:cstheme="minorHAnsi"/>
                <w:i/>
              </w:rPr>
              <w:t>WoodDensity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64BB74B0" w14:textId="77777777" w:rsidTr="009833CB">
        <w:tc>
          <w:tcPr>
            <w:tcW w:w="0" w:type="auto"/>
          </w:tcPr>
          <w:p w14:paraId="5971C155" w14:textId="2E6874C7" w:rsidR="009833CB" w:rsidRDefault="00DF1CA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7C12B8F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54EA27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104266">
              <w:rPr>
                <w:rFonts w:cstheme="minorHAnsi"/>
              </w:rPr>
              <w:t>.</w:t>
            </w:r>
          </w:p>
        </w:tc>
      </w:tr>
    </w:tbl>
    <w:p w14:paraId="06786C77" w14:textId="77777777" w:rsidR="009833CB" w:rsidRDefault="009833CB" w:rsidP="00972A95">
      <w:pPr>
        <w:rPr>
          <w:rFonts w:cstheme="minorHAnsi"/>
          <w:b/>
        </w:rPr>
      </w:pPr>
    </w:p>
    <w:p w14:paraId="0FF42BB1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Sapling Biomass</w:t>
      </w:r>
    </w:p>
    <w:p w14:paraId="253CF03B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Sapling Biomass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SaplingBiomass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408"/>
        <w:gridCol w:w="1452"/>
        <w:gridCol w:w="1095"/>
        <w:gridCol w:w="2105"/>
      </w:tblGrid>
      <w:tr w:rsidR="009833CB" w:rsidRPr="00B47363" w14:paraId="3ACA1BDD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8D37D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3623E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20BFEF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140ACB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92F76D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5CEE3DE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15B3EBD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BCFA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27A998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461AC8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biomass ID</w:t>
            </w:r>
          </w:p>
        </w:tc>
        <w:tc>
          <w:tcPr>
            <w:tcW w:w="0" w:type="auto"/>
          </w:tcPr>
          <w:p w14:paraId="7224D656" w14:textId="4E634F1C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A3FA7E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18990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5F1C03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BCE2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CD0A4B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SAPID</w:t>
            </w:r>
          </w:p>
        </w:tc>
        <w:tc>
          <w:tcPr>
            <w:tcW w:w="0" w:type="auto"/>
          </w:tcPr>
          <w:p w14:paraId="1B4B74D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ID</w:t>
            </w:r>
          </w:p>
        </w:tc>
        <w:tc>
          <w:tcPr>
            <w:tcW w:w="0" w:type="auto"/>
          </w:tcPr>
          <w:p w14:paraId="38CF3CA5" w14:textId="452A9515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156512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774C68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Tree</w:t>
            </w:r>
          </w:p>
        </w:tc>
      </w:tr>
      <w:tr w:rsidR="009833CB" w:rsidRPr="00B47363" w14:paraId="58BBF04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84E6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A95B83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2CC9D3A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55CA73AE" w14:textId="398609C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2C4C04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110B35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63542883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CF8E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FE5A975" w14:textId="7EC210DD" w:rsidR="009833CB" w:rsidRPr="00B47363" w:rsidRDefault="00CA373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38A2CAC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584A86B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E1E0FF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225649A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09E318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3272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42286F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7B9FC21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3AE5AD78" w14:textId="1FBE136C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83CA89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A1C741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REF_Equation</w:t>
            </w:r>
          </w:p>
        </w:tc>
      </w:tr>
      <w:tr w:rsidR="00E26AC2" w:rsidRPr="00B47363" w14:paraId="288CE64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52561" w14:textId="393C71D2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3D7F1AD" w14:textId="5EE74EDE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4E5F4201" w14:textId="6AC982B9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3773F722" w14:textId="4FA8D882" w:rsidR="00E26AC2" w:rsidRPr="00F210E0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6DC93DD" w14:textId="1B86E33F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07216E30" w14:textId="77777777" w:rsidR="00E26AC2" w:rsidRPr="00823840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26AC2" w:rsidRPr="00B47363" w14:paraId="255B04EA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C0106" w14:textId="20C8B092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A700FFC" w14:textId="4E2A8BDB" w:rsidR="00E26AC2" w:rsidRDefault="00E26AC2" w:rsidP="00E26AC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821F0FF" w14:textId="514440F3" w:rsidR="00E26AC2" w:rsidRDefault="00E26AC2" w:rsidP="00E26AC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19270DD4" w14:textId="2C593293" w:rsidR="00E26AC2" w:rsidRPr="00F210E0" w:rsidRDefault="006C3680" w:rsidP="00E26AC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A4A316C" w14:textId="408BA60D" w:rsidR="00E26AC2" w:rsidRDefault="00E26AC2" w:rsidP="00E26AC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B56A093" w14:textId="486E0CA0" w:rsidR="00E26AC2" w:rsidRPr="00823840" w:rsidRDefault="00E26AC2" w:rsidP="00E26AC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</w:tbl>
    <w:p w14:paraId="2FDFEBF4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6AD2B50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6BC18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CEC9311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2763DB8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0780D83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8AB1C28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4761CAF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E9E8AB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748FB00D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(SAP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COMPID)</w:t>
            </w:r>
          </w:p>
        </w:tc>
      </w:tr>
    </w:tbl>
    <w:p w14:paraId="0DB3993B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56"/>
        <w:gridCol w:w="7876"/>
      </w:tblGrid>
      <w:tr w:rsidR="009833CB" w:rsidRPr="00B47363" w14:paraId="46844BB9" w14:textId="77777777" w:rsidTr="009833CB">
        <w:tc>
          <w:tcPr>
            <w:tcW w:w="0" w:type="auto"/>
          </w:tcPr>
          <w:p w14:paraId="3E0A34D1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898FB3C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FEB0750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Sapling biomass ID  – unique number used to identify a sapling biomass record  </w:t>
            </w:r>
          </w:p>
        </w:tc>
      </w:tr>
      <w:tr w:rsidR="009833CB" w:rsidRPr="00B47363" w14:paraId="24332811" w14:textId="77777777" w:rsidTr="009833CB">
        <w:tc>
          <w:tcPr>
            <w:tcW w:w="0" w:type="auto"/>
          </w:tcPr>
          <w:p w14:paraId="5C59D2D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CFB869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SAPID</w:t>
            </w:r>
          </w:p>
        </w:tc>
        <w:tc>
          <w:tcPr>
            <w:tcW w:w="0" w:type="auto"/>
          </w:tcPr>
          <w:p w14:paraId="5867E11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 ID – foreign key linking the sapling biomass record to the sapling record (</w:t>
            </w:r>
            <w:r>
              <w:rPr>
                <w:rFonts w:cstheme="minorHAnsi"/>
                <w:i/>
              </w:rPr>
              <w:t>Sapling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50CC8A8B" w14:textId="77777777" w:rsidTr="009833CB">
        <w:tc>
          <w:tcPr>
            <w:tcW w:w="0" w:type="auto"/>
          </w:tcPr>
          <w:p w14:paraId="5994DF8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F511A16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25628D1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sapling biomass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37C99193" w14:textId="77777777" w:rsidTr="009833CB">
        <w:tc>
          <w:tcPr>
            <w:tcW w:w="0" w:type="auto"/>
          </w:tcPr>
          <w:p w14:paraId="51EBDDB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0A6CDC3" w14:textId="760DEFFC" w:rsidR="009833CB" w:rsidRPr="00B47363" w:rsidRDefault="00CA373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7A30A8D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06FB4">
              <w:rPr>
                <w:rFonts w:cstheme="minorHAnsi"/>
              </w:rPr>
              <w:t>Biomass (kg)</w:t>
            </w:r>
          </w:p>
        </w:tc>
      </w:tr>
      <w:tr w:rsidR="009833CB" w:rsidRPr="00B47363" w14:paraId="47D507F9" w14:textId="77777777" w:rsidTr="009833CB">
        <w:tc>
          <w:tcPr>
            <w:tcW w:w="0" w:type="auto"/>
          </w:tcPr>
          <w:p w14:paraId="4AE2960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1A2A4B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0797063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sapling biomass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E26AC2" w:rsidRPr="00B47363" w14:paraId="33EAA09E" w14:textId="77777777" w:rsidTr="009833CB">
        <w:tc>
          <w:tcPr>
            <w:tcW w:w="0" w:type="auto"/>
          </w:tcPr>
          <w:p w14:paraId="580B73A1" w14:textId="18EFFE76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A5FBE17" w14:textId="4A01B23C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560C60CE" w14:textId="310FEE20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(kg) – Equation: BIOMASS*carbon concentration referenced in C_CONCID.</w:t>
            </w:r>
          </w:p>
        </w:tc>
      </w:tr>
      <w:tr w:rsidR="00E26AC2" w:rsidRPr="00B47363" w14:paraId="4901BC0D" w14:textId="77777777" w:rsidTr="009833CB">
        <w:tc>
          <w:tcPr>
            <w:tcW w:w="0" w:type="auto"/>
          </w:tcPr>
          <w:p w14:paraId="4B20A8D0" w14:textId="58614B89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EF8FE1E" w14:textId="279BA016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71399478" w14:textId="0929C986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concentration ID – foreign key linking the sapling carbon content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</w:tbl>
    <w:p w14:paraId="529FBF8F" w14:textId="77777777" w:rsidR="009833CB" w:rsidRDefault="009833CB" w:rsidP="00972A95">
      <w:pPr>
        <w:rPr>
          <w:rFonts w:cstheme="minorHAnsi"/>
          <w:b/>
        </w:rPr>
      </w:pPr>
    </w:p>
    <w:p w14:paraId="2AC5E4D4" w14:textId="0CA1681E" w:rsidR="00F666BD" w:rsidRPr="00B47363" w:rsidRDefault="00F666BD" w:rsidP="00FD74C5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Sapling Subplot Carbon</w:t>
      </w:r>
    </w:p>
    <w:p w14:paraId="04E86718" w14:textId="11A30BF9" w:rsidR="00F666BD" w:rsidRPr="00B47363" w:rsidRDefault="00F666BD" w:rsidP="00FD74C5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Sapling Subplot Carbon</w:t>
      </w:r>
      <w:r w:rsidRPr="00B47363">
        <w:rPr>
          <w:rFonts w:cstheme="minorHAnsi"/>
        </w:rPr>
        <w:t xml:space="preserve"> Table (</w:t>
      </w:r>
      <w:r>
        <w:rPr>
          <w:rFonts w:cstheme="minorHAnsi"/>
          <w:i/>
        </w:rPr>
        <w:t>Sap</w:t>
      </w:r>
      <w:r w:rsidR="00C05EB5">
        <w:rPr>
          <w:rFonts w:cstheme="minorHAnsi"/>
          <w:i/>
        </w:rPr>
        <w:t>ling</w:t>
      </w:r>
      <w:r>
        <w:rPr>
          <w:rFonts w:cstheme="minorHAnsi"/>
          <w:i/>
        </w:rPr>
        <w:t>Subp_C</w:t>
      </w:r>
      <w:r w:rsidRPr="00B47363">
        <w:rPr>
          <w:rFonts w:cstheme="minorHAnsi"/>
        </w:rPr>
        <w:t>)</w:t>
      </w:r>
    </w:p>
    <w:tbl>
      <w:tblPr>
        <w:tblStyle w:val="Style1"/>
        <w:tblW w:w="9511" w:type="dxa"/>
        <w:tblLook w:val="04E0" w:firstRow="1" w:lastRow="1" w:firstColumn="1" w:lastColumn="0" w:noHBand="0" w:noVBand="1"/>
      </w:tblPr>
      <w:tblGrid>
        <w:gridCol w:w="328"/>
        <w:gridCol w:w="1502"/>
        <w:gridCol w:w="2790"/>
        <w:gridCol w:w="1452"/>
        <w:gridCol w:w="2298"/>
        <w:gridCol w:w="1141"/>
      </w:tblGrid>
      <w:tr w:rsidR="002720BF" w:rsidRPr="00B47363" w14:paraId="50E2F539" w14:textId="77777777" w:rsidTr="00FD7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7C188" w14:textId="77777777" w:rsidR="00F666BD" w:rsidRPr="00B47363" w:rsidRDefault="00F666BD" w:rsidP="00FD74C5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45878FE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7126620A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88C1B8E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2298" w:type="dxa"/>
          </w:tcPr>
          <w:p w14:paraId="620A1596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7EB1720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7A5E8E" w:rsidRPr="00B47363" w14:paraId="32B59616" w14:textId="77777777" w:rsidTr="00FD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48054" w14:textId="430B56A3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09BED48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8EACA08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2557DCE" w14:textId="1B3D1C2D" w:rsidR="007A5E8E" w:rsidRPr="00F210E0" w:rsidRDefault="006C3680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2298" w:type="dxa"/>
          </w:tcPr>
          <w:p w14:paraId="64C82D10" w14:textId="77777777" w:rsidR="007A5E8E" w:rsidRPr="00F210E0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E75A7DC" w14:textId="77777777" w:rsidR="007A5E8E" w:rsidRPr="00F210E0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7A5E8E" w:rsidRPr="00B47363" w14:paraId="369AA691" w14:textId="77777777" w:rsidTr="00FD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4BAADF" w14:textId="2B464A3E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0E727E5" w14:textId="717EE65D" w:rsidR="007A5E8E" w:rsidRPr="00F210E0" w:rsidRDefault="003873D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  <w:r w:rsidR="007A5E8E">
              <w:rPr>
                <w:rFonts w:cstheme="minorHAnsi"/>
              </w:rPr>
              <w:t>_AGC</w:t>
            </w:r>
          </w:p>
        </w:tc>
        <w:tc>
          <w:tcPr>
            <w:tcW w:w="0" w:type="auto"/>
          </w:tcPr>
          <w:p w14:paraId="5EF251D5" w14:textId="5C8E853E" w:rsidR="007A5E8E" w:rsidRPr="00F210E0" w:rsidRDefault="00FD74C5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</w:t>
            </w:r>
            <w:r w:rsidR="007A5E8E">
              <w:rPr>
                <w:rFonts w:cstheme="minorHAnsi"/>
              </w:rPr>
              <w:t xml:space="preserve"> aboveground carbon</w:t>
            </w:r>
          </w:p>
        </w:tc>
        <w:tc>
          <w:tcPr>
            <w:tcW w:w="0" w:type="auto"/>
          </w:tcPr>
          <w:p w14:paraId="113A49D3" w14:textId="3ADCDFFA" w:rsidR="007A5E8E" w:rsidRPr="00F210E0" w:rsidRDefault="006C3680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2298" w:type="dxa"/>
          </w:tcPr>
          <w:p w14:paraId="042ED748" w14:textId="77777777" w:rsidR="007A5E8E" w:rsidRPr="00F210E0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14059E68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A5E8E" w:rsidRPr="00B47363" w14:paraId="409B90BD" w14:textId="77777777" w:rsidTr="00FD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4D7A6" w14:textId="506CAE2A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D01E660" w14:textId="16599F8D" w:rsidR="007A5E8E" w:rsidRPr="00B47363" w:rsidRDefault="00FD74C5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P_BGC</w:t>
            </w:r>
          </w:p>
        </w:tc>
        <w:tc>
          <w:tcPr>
            <w:tcW w:w="0" w:type="auto"/>
          </w:tcPr>
          <w:p w14:paraId="4CEFE05E" w14:textId="5D94BFED" w:rsidR="007A5E8E" w:rsidRPr="00B47363" w:rsidRDefault="00FD74C5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Sapling </w:t>
            </w:r>
            <w:r w:rsidR="007A5E8E">
              <w:rPr>
                <w:rFonts w:cstheme="minorHAnsi"/>
              </w:rPr>
              <w:t xml:space="preserve"> belowground carbon</w:t>
            </w:r>
          </w:p>
        </w:tc>
        <w:tc>
          <w:tcPr>
            <w:tcW w:w="0" w:type="auto"/>
          </w:tcPr>
          <w:p w14:paraId="297F5AC7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2298" w:type="dxa"/>
          </w:tcPr>
          <w:p w14:paraId="15CA5BF6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0F36B3C7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A5E8E" w:rsidRPr="00B47363" w14:paraId="20E2517E" w14:textId="77777777" w:rsidTr="00FD74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C8C63" w14:textId="7BCF2571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B7270C2" w14:textId="1F04A08B" w:rsidR="007A5E8E" w:rsidRPr="00B47363" w:rsidRDefault="00FD74C5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  <w:r w:rsidR="007A5E8E">
              <w:rPr>
                <w:rFonts w:cstheme="minorHAnsi"/>
              </w:rPr>
              <w:t>_BA</w:t>
            </w:r>
          </w:p>
        </w:tc>
        <w:tc>
          <w:tcPr>
            <w:tcW w:w="0" w:type="auto"/>
          </w:tcPr>
          <w:p w14:paraId="105C7E33" w14:textId="5439AF6F" w:rsidR="007A5E8E" w:rsidRPr="00B47363" w:rsidRDefault="007A5E8E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FD74C5">
              <w:rPr>
                <w:rFonts w:cstheme="minorHAnsi"/>
              </w:rPr>
              <w:t xml:space="preserve">apling </w:t>
            </w:r>
            <w:r>
              <w:rPr>
                <w:rFonts w:cstheme="minorHAnsi"/>
              </w:rPr>
              <w:t>basal area</w:t>
            </w:r>
          </w:p>
        </w:tc>
        <w:tc>
          <w:tcPr>
            <w:tcW w:w="0" w:type="auto"/>
          </w:tcPr>
          <w:p w14:paraId="47621516" w14:textId="1CF99077" w:rsidR="007A5E8E" w:rsidRPr="00B47363" w:rsidRDefault="006C3680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2298" w:type="dxa"/>
          </w:tcPr>
          <w:p w14:paraId="18CFCD6D" w14:textId="77777777" w:rsidR="007A5E8E" w:rsidRPr="00B47363" w:rsidRDefault="007A5E8E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meters/hectare</w:t>
            </w:r>
          </w:p>
        </w:tc>
        <w:tc>
          <w:tcPr>
            <w:tcW w:w="0" w:type="auto"/>
          </w:tcPr>
          <w:p w14:paraId="77089FAB" w14:textId="77777777" w:rsidR="007A5E8E" w:rsidRPr="00B47363" w:rsidRDefault="007A5E8E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55D17AE" w14:textId="77777777" w:rsidR="00F666BD" w:rsidRDefault="00F666BD" w:rsidP="00FD74C5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F666BD" w14:paraId="44C1E0EB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623DEE" w14:textId="77777777" w:rsidR="00F666BD" w:rsidRDefault="00F666BD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76EEDDDA" w14:textId="77777777" w:rsidR="00F666BD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F666BD" w14:paraId="01BDA6C5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DE606D" w14:textId="77777777" w:rsidR="00F666BD" w:rsidRDefault="00F666BD" w:rsidP="00FD74C5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A261342" w14:textId="58B00C99" w:rsidR="00F666BD" w:rsidRDefault="00811FC7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F666BD" w14:paraId="01A7F7F6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3B3743C" w14:textId="77777777" w:rsidR="00F666BD" w:rsidRDefault="00F666BD" w:rsidP="00FD74C5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767F0321" w14:textId="4335DC3F" w:rsidR="00F666BD" w:rsidRDefault="00F666BD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720BF">
              <w:rPr>
                <w:rFonts w:cstheme="minorHAnsi"/>
              </w:rPr>
              <w:t>SUBPID</w:t>
            </w:r>
            <w:r>
              <w:rPr>
                <w:rFonts w:cstheme="minorHAnsi"/>
              </w:rPr>
              <w:t>)</w:t>
            </w:r>
          </w:p>
        </w:tc>
      </w:tr>
    </w:tbl>
    <w:p w14:paraId="23E04C4B" w14:textId="77777777" w:rsidR="00F666BD" w:rsidRDefault="00F666BD" w:rsidP="00FD74C5">
      <w:pPr>
        <w:keepNext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51"/>
        <w:gridCol w:w="7255"/>
      </w:tblGrid>
      <w:tr w:rsidR="007A5E8E" w:rsidRPr="00B47363" w14:paraId="19D5DDB3" w14:textId="77777777" w:rsidTr="00B7492E">
        <w:tc>
          <w:tcPr>
            <w:tcW w:w="0" w:type="auto"/>
          </w:tcPr>
          <w:p w14:paraId="4298F352" w14:textId="237AC9CE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0BB567A" w14:textId="77777777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2DF136F3" w14:textId="77777777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7A5E8E" w:rsidRPr="00B47363" w14:paraId="1BDAFF9C" w14:textId="77777777" w:rsidTr="00B7492E">
        <w:tc>
          <w:tcPr>
            <w:tcW w:w="0" w:type="auto"/>
          </w:tcPr>
          <w:p w14:paraId="3CA6DDB4" w14:textId="6D372945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8941107" w14:textId="1AFFAA29" w:rsidR="007A5E8E" w:rsidRPr="00F210E0" w:rsidRDefault="003873D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P_AGC</w:t>
            </w:r>
          </w:p>
        </w:tc>
        <w:tc>
          <w:tcPr>
            <w:tcW w:w="0" w:type="auto"/>
          </w:tcPr>
          <w:p w14:paraId="135E1868" w14:textId="7907DCC1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sapling aboveground carbon (MgC/ha).</w:t>
            </w:r>
          </w:p>
        </w:tc>
      </w:tr>
      <w:tr w:rsidR="007A5E8E" w:rsidRPr="00B47363" w14:paraId="630F6176" w14:textId="77777777" w:rsidTr="00B7492E">
        <w:tc>
          <w:tcPr>
            <w:tcW w:w="0" w:type="auto"/>
          </w:tcPr>
          <w:p w14:paraId="3B8CD57F" w14:textId="7A35530E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4E72A1A" w14:textId="6458E237" w:rsidR="007A5E8E" w:rsidRPr="00B47363" w:rsidRDefault="003873D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P_BGC</w:t>
            </w:r>
          </w:p>
        </w:tc>
        <w:tc>
          <w:tcPr>
            <w:tcW w:w="0" w:type="auto"/>
          </w:tcPr>
          <w:p w14:paraId="5346ED6D" w14:textId="4ADA4AAF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sapling belowground carbon (MgC/ha).</w:t>
            </w:r>
          </w:p>
        </w:tc>
      </w:tr>
      <w:tr w:rsidR="007A5E8E" w:rsidRPr="00B47363" w14:paraId="11CC7F62" w14:textId="77777777" w:rsidTr="00B7492E">
        <w:trPr>
          <w:trHeight w:val="68"/>
        </w:trPr>
        <w:tc>
          <w:tcPr>
            <w:tcW w:w="0" w:type="auto"/>
          </w:tcPr>
          <w:p w14:paraId="601AD72A" w14:textId="6A194387" w:rsidR="007A5E8E" w:rsidRPr="00B47363" w:rsidRDefault="007A5E8E" w:rsidP="007A5E8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0BD444C" w14:textId="59D4E56E" w:rsidR="007A5E8E" w:rsidRPr="00B47363" w:rsidRDefault="003873DE" w:rsidP="007A5E8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P_BA</w:t>
            </w:r>
          </w:p>
        </w:tc>
        <w:tc>
          <w:tcPr>
            <w:tcW w:w="0" w:type="auto"/>
          </w:tcPr>
          <w:p w14:paraId="77F1C982" w14:textId="09B3E856" w:rsidR="007A5E8E" w:rsidRPr="00B47363" w:rsidRDefault="007A5E8E" w:rsidP="007A5E8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sapling basal area (M</w:t>
            </w:r>
            <w:r w:rsidRPr="00811FC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/ha).</w:t>
            </w:r>
          </w:p>
        </w:tc>
      </w:tr>
    </w:tbl>
    <w:p w14:paraId="41145FBA" w14:textId="77777777" w:rsidR="00275A09" w:rsidRDefault="00275A09" w:rsidP="00972A95">
      <w:pPr>
        <w:rPr>
          <w:rFonts w:cstheme="minorHAnsi"/>
          <w:b/>
        </w:rPr>
      </w:pPr>
    </w:p>
    <w:p w14:paraId="5584C490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175AC91" w14:textId="77777777" w:rsidR="009833CB" w:rsidRPr="00B47363" w:rsidRDefault="009833CB" w:rsidP="002B060E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Subplot Transect</w:t>
      </w:r>
    </w:p>
    <w:p w14:paraId="7A6A11DC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Subplot Transect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SubpTrans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928"/>
        <w:gridCol w:w="1619"/>
        <w:gridCol w:w="947"/>
        <w:gridCol w:w="1141"/>
      </w:tblGrid>
      <w:tr w:rsidR="009833CB" w:rsidRPr="00B47363" w14:paraId="4CD66CD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C274C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8BC6A8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F5051D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7600B1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A96E38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9A367E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09BDEC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AAFCD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FD725A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BCD9F1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transect ID</w:t>
            </w:r>
          </w:p>
        </w:tc>
        <w:tc>
          <w:tcPr>
            <w:tcW w:w="0" w:type="auto"/>
          </w:tcPr>
          <w:p w14:paraId="0A5CFA38" w14:textId="70603F01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BF7E70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06793B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286116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F4532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2CE907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698A046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ID</w:t>
            </w:r>
          </w:p>
        </w:tc>
        <w:tc>
          <w:tcPr>
            <w:tcW w:w="0" w:type="auto"/>
          </w:tcPr>
          <w:p w14:paraId="6ED8641F" w14:textId="2C37A1B8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E85DEA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0BB0A4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0B262C7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6342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21C45B8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TRANSN</w:t>
            </w:r>
          </w:p>
        </w:tc>
        <w:tc>
          <w:tcPr>
            <w:tcW w:w="0" w:type="auto"/>
          </w:tcPr>
          <w:p w14:paraId="61AB4D21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number</w:t>
            </w:r>
          </w:p>
        </w:tc>
        <w:tc>
          <w:tcPr>
            <w:tcW w:w="0" w:type="auto"/>
          </w:tcPr>
          <w:p w14:paraId="03BAC80E" w14:textId="5FB6A3C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F996521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AC964A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C93350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478A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F151A3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279CC79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name</w:t>
            </w:r>
          </w:p>
        </w:tc>
        <w:tc>
          <w:tcPr>
            <w:tcW w:w="0" w:type="auto"/>
          </w:tcPr>
          <w:p w14:paraId="44A1CA7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(255)</w:t>
            </w:r>
          </w:p>
        </w:tc>
        <w:tc>
          <w:tcPr>
            <w:tcW w:w="0" w:type="auto"/>
          </w:tcPr>
          <w:p w14:paraId="0DE2071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335A8A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E2B976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72AA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EDB6CC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22EA008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slope</w:t>
            </w:r>
          </w:p>
        </w:tc>
        <w:tc>
          <w:tcPr>
            <w:tcW w:w="0" w:type="auto"/>
          </w:tcPr>
          <w:p w14:paraId="06228E1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6B1BC6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1B96AB0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5B7678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5B901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8B4E97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4F6DBC9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azimuth</w:t>
            </w:r>
          </w:p>
        </w:tc>
        <w:tc>
          <w:tcPr>
            <w:tcW w:w="0" w:type="auto"/>
          </w:tcPr>
          <w:p w14:paraId="3FE8F3F4" w14:textId="644E1545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6E39E3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</w:t>
            </w:r>
          </w:p>
        </w:tc>
        <w:tc>
          <w:tcPr>
            <w:tcW w:w="0" w:type="auto"/>
          </w:tcPr>
          <w:p w14:paraId="4539CE9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D41E69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C46E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A087B4A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26E6D13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615B254D" w14:textId="77777777" w:rsidR="009833CB" w:rsidRPr="00F210E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(255)</w:t>
            </w:r>
          </w:p>
        </w:tc>
        <w:tc>
          <w:tcPr>
            <w:tcW w:w="0" w:type="auto"/>
          </w:tcPr>
          <w:p w14:paraId="00B2EC0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B163025" w14:textId="77777777" w:rsidR="009833CB" w:rsidRPr="0082384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4380A7D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33F3BBAF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4F7633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1A6B828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00A341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8740AA8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6C99FF5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2C84D67C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27C8DFA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1F5F77D5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TRANSN)</w:t>
            </w:r>
          </w:p>
        </w:tc>
      </w:tr>
    </w:tbl>
    <w:p w14:paraId="63653544" w14:textId="77777777" w:rsidR="00D32163" w:rsidRDefault="00D32163" w:rsidP="00D3216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453"/>
      </w:tblGrid>
      <w:tr w:rsidR="00D32163" w14:paraId="249FD0F0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CB951C3" w14:textId="77777777" w:rsidR="00D32163" w:rsidRDefault="00D32163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2C827A6F" w14:textId="77777777" w:rsidR="00D32163" w:rsidRDefault="00D32163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D32163" w:rsidRPr="00026E7E" w14:paraId="4502A9EC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21F4E26" w14:textId="76A45CA4" w:rsidR="00D32163" w:rsidRDefault="00D32163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</w:t>
            </w:r>
          </w:p>
        </w:tc>
        <w:tc>
          <w:tcPr>
            <w:tcW w:w="1453" w:type="dxa"/>
          </w:tcPr>
          <w:p w14:paraId="2605BBCF" w14:textId="65762E3A" w:rsidR="00D32163" w:rsidRDefault="00D32163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TRANSID</w:t>
            </w:r>
          </w:p>
        </w:tc>
      </w:tr>
      <w:tr w:rsidR="00D32163" w:rsidRPr="00026E7E" w14:paraId="74C2100F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23DA5A5" w14:textId="149B23BC" w:rsidR="00D32163" w:rsidRPr="00026E7E" w:rsidRDefault="00D32163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453" w:type="dxa"/>
          </w:tcPr>
          <w:p w14:paraId="6208556D" w14:textId="02353997" w:rsidR="00D32163" w:rsidRPr="00026E7E" w:rsidRDefault="00D32163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TRANSID</w:t>
            </w:r>
          </w:p>
        </w:tc>
      </w:tr>
    </w:tbl>
    <w:p w14:paraId="7F251E0C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956"/>
        <w:gridCol w:w="8076"/>
      </w:tblGrid>
      <w:tr w:rsidR="009833CB" w:rsidRPr="00B47363" w14:paraId="1836B5F7" w14:textId="77777777" w:rsidTr="009833CB">
        <w:tc>
          <w:tcPr>
            <w:tcW w:w="0" w:type="auto"/>
          </w:tcPr>
          <w:p w14:paraId="4DFEABB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E0F7BC1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30B6BE2" w14:textId="5918597E" w:rsidR="009833CB" w:rsidRPr="00B47363" w:rsidRDefault="00772157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Subplot transect ID </w:t>
            </w:r>
            <w:r w:rsidR="009833CB">
              <w:rPr>
                <w:rFonts w:cstheme="minorHAnsi"/>
              </w:rPr>
              <w:t>– unique number used to ide</w:t>
            </w:r>
            <w:r w:rsidR="00ED162A">
              <w:rPr>
                <w:rFonts w:cstheme="minorHAnsi"/>
              </w:rPr>
              <w:t>ntify a subplot transect record.</w:t>
            </w:r>
            <w:r w:rsidR="009833CB">
              <w:rPr>
                <w:rFonts w:cstheme="minorHAnsi"/>
              </w:rPr>
              <w:t xml:space="preserve"> </w:t>
            </w:r>
          </w:p>
        </w:tc>
      </w:tr>
      <w:tr w:rsidR="009833CB" w:rsidRPr="00B47363" w14:paraId="05A91B6C" w14:textId="77777777" w:rsidTr="009833CB">
        <w:tc>
          <w:tcPr>
            <w:tcW w:w="0" w:type="auto"/>
          </w:tcPr>
          <w:p w14:paraId="05EF77C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ED21BB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6D7D942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subplot transect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1867F7A0" w14:textId="77777777" w:rsidTr="009833CB">
        <w:tc>
          <w:tcPr>
            <w:tcW w:w="0" w:type="auto"/>
          </w:tcPr>
          <w:p w14:paraId="438DB8E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EFB5860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TRANSN</w:t>
            </w:r>
          </w:p>
        </w:tc>
        <w:tc>
          <w:tcPr>
            <w:tcW w:w="0" w:type="auto"/>
          </w:tcPr>
          <w:p w14:paraId="7B7A284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1C08E6">
              <w:rPr>
                <w:rFonts w:cstheme="minorHAnsi"/>
              </w:rPr>
              <w:t>Transect number</w:t>
            </w:r>
            <w:r>
              <w:rPr>
                <w:rFonts w:cstheme="minorHAnsi"/>
              </w:rPr>
              <w:t xml:space="preserve"> –unique number identifying the subplot transect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4547C3F4" w14:textId="77777777" w:rsidTr="009833CB">
        <w:tc>
          <w:tcPr>
            <w:tcW w:w="0" w:type="auto"/>
          </w:tcPr>
          <w:p w14:paraId="679361B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C18398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686351D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Transect name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53B2E2DB" w14:textId="77777777" w:rsidTr="009833CB">
        <w:tc>
          <w:tcPr>
            <w:tcW w:w="0" w:type="auto"/>
          </w:tcPr>
          <w:p w14:paraId="6D35447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F90D82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62C2513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1C08E6">
              <w:rPr>
                <w:rFonts w:cstheme="minorHAnsi"/>
              </w:rPr>
              <w:t>Transect slope (%) measured to nearest 1%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7A430C3B" w14:textId="77777777" w:rsidTr="009833CB">
        <w:tc>
          <w:tcPr>
            <w:tcW w:w="0" w:type="auto"/>
          </w:tcPr>
          <w:p w14:paraId="10B5BBA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6ECFC8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6CA1122C" w14:textId="77777777" w:rsidR="009833CB" w:rsidRPr="00F06FB4" w:rsidRDefault="009833CB" w:rsidP="00972A95">
            <w:pPr>
              <w:spacing w:after="100" w:afterAutospacing="1"/>
              <w:rPr>
                <w:rFonts w:cstheme="minorHAnsi"/>
              </w:rPr>
            </w:pPr>
            <w:r w:rsidRPr="001C08E6">
              <w:rPr>
                <w:rFonts w:cstheme="minorHAnsi"/>
              </w:rPr>
              <w:t>Transect azimuth (degrees)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30AFF2F0" w14:textId="77777777" w:rsidTr="009833CB">
        <w:tc>
          <w:tcPr>
            <w:tcW w:w="0" w:type="auto"/>
          </w:tcPr>
          <w:p w14:paraId="7939232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006626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FFA4EDB" w14:textId="77777777" w:rsidR="009833CB" w:rsidRPr="00F06FB4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ED162A">
              <w:rPr>
                <w:rFonts w:cstheme="minorHAnsi"/>
              </w:rPr>
              <w:t>.</w:t>
            </w:r>
          </w:p>
        </w:tc>
      </w:tr>
    </w:tbl>
    <w:p w14:paraId="6907B0AF" w14:textId="77777777" w:rsidR="009833CB" w:rsidRDefault="009833CB" w:rsidP="00972A95">
      <w:pPr>
        <w:rPr>
          <w:rFonts w:cstheme="minorHAnsi"/>
          <w:b/>
        </w:rPr>
      </w:pPr>
    </w:p>
    <w:p w14:paraId="67121F0F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D3E7B75" w14:textId="3A2CCB60" w:rsidR="009833CB" w:rsidRPr="00B47363" w:rsidRDefault="00E355C0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.</w:t>
      </w:r>
      <w:r w:rsidR="009833CB">
        <w:rPr>
          <w:rFonts w:cstheme="minorHAnsi"/>
          <w:b/>
        </w:rPr>
        <w:t>Woody Debris</w:t>
      </w:r>
    </w:p>
    <w:p w14:paraId="21131EC2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Woody Debris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WoodyDebris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3105"/>
        <w:gridCol w:w="1452"/>
        <w:gridCol w:w="790"/>
        <w:gridCol w:w="2111"/>
      </w:tblGrid>
      <w:tr w:rsidR="009833CB" w:rsidRPr="00B47363" w14:paraId="32D0AAD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FB77D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57F2D66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AFD669E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6567698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E106BB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1701957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3BFE345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79A9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23205B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4132C0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ID</w:t>
            </w:r>
          </w:p>
        </w:tc>
        <w:tc>
          <w:tcPr>
            <w:tcW w:w="0" w:type="auto"/>
          </w:tcPr>
          <w:p w14:paraId="0E8CF8DD" w14:textId="77CA6916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133F47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136BD0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963451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2AF16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47BE9A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00BFF22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ID</w:t>
            </w:r>
          </w:p>
        </w:tc>
        <w:tc>
          <w:tcPr>
            <w:tcW w:w="0" w:type="auto"/>
          </w:tcPr>
          <w:p w14:paraId="5EB9A260" w14:textId="2CDF3DC3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2971F6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A9CB89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E1326">
              <w:rPr>
                <w:rFonts w:cstheme="minorHAnsi"/>
                <w:i/>
              </w:rPr>
              <w:t>SubpTrans</w:t>
            </w:r>
          </w:p>
        </w:tc>
      </w:tr>
      <w:tr w:rsidR="009833CB" w:rsidRPr="00B47363" w14:paraId="5AEF7CB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5E45F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BAF0100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3C648F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58EA488E" w14:textId="434957F7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EEE5018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78380C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E1326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09E9FD3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B4C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A73FB8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CNT</w:t>
            </w:r>
          </w:p>
        </w:tc>
        <w:tc>
          <w:tcPr>
            <w:tcW w:w="0" w:type="auto"/>
          </w:tcPr>
          <w:p w14:paraId="0E853D9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0" w:type="auto"/>
          </w:tcPr>
          <w:p w14:paraId="289891A3" w14:textId="45A1ED6D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017F48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20BCDF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65B0DD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3DEB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9A464CE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E1326">
              <w:rPr>
                <w:rFonts w:cstheme="minorHAnsi"/>
              </w:rPr>
              <w:t>WDTLID</w:t>
            </w:r>
          </w:p>
        </w:tc>
        <w:tc>
          <w:tcPr>
            <w:tcW w:w="0" w:type="auto"/>
          </w:tcPr>
          <w:p w14:paraId="12BC0795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8E1326">
              <w:rPr>
                <w:rFonts w:cstheme="minorHAnsi"/>
              </w:rPr>
              <w:t>oody debris transect length ID</w:t>
            </w:r>
          </w:p>
        </w:tc>
        <w:tc>
          <w:tcPr>
            <w:tcW w:w="0" w:type="auto"/>
          </w:tcPr>
          <w:p w14:paraId="527BA350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C351923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C125531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E1326">
              <w:rPr>
                <w:rFonts w:cstheme="minorHAnsi"/>
                <w:i/>
              </w:rPr>
              <w:t>WoodyDebris_TransL</w:t>
            </w:r>
          </w:p>
        </w:tc>
      </w:tr>
    </w:tbl>
    <w:p w14:paraId="1E2EF787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20057EC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ADACAC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6A26B92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D0A9B9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DC8D3B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6122BF1D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0BF3274F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FFEACF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76E00A2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(TRANS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COMPID)</w:t>
            </w:r>
          </w:p>
        </w:tc>
      </w:tr>
    </w:tbl>
    <w:p w14:paraId="034DE024" w14:textId="77777777" w:rsidR="00723C0D" w:rsidRDefault="00723C0D" w:rsidP="00723C0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282"/>
        <w:gridCol w:w="928"/>
      </w:tblGrid>
      <w:tr w:rsidR="00723C0D" w14:paraId="733AF77D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D9C745B" w14:textId="77777777" w:rsidR="00723C0D" w:rsidRDefault="00723C0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5628B880" w14:textId="77777777" w:rsidR="00723C0D" w:rsidRDefault="00723C0D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23C0D" w:rsidRPr="00026E7E" w14:paraId="0C6C43D4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57351" w14:textId="17463B9F" w:rsidR="00723C0D" w:rsidRPr="00026E7E" w:rsidRDefault="00723C0D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WoodyDebris_1000hr</w:t>
            </w:r>
          </w:p>
        </w:tc>
        <w:tc>
          <w:tcPr>
            <w:tcW w:w="928" w:type="dxa"/>
          </w:tcPr>
          <w:p w14:paraId="7595BC78" w14:textId="4F3888DE" w:rsidR="00723C0D" w:rsidRPr="00026E7E" w:rsidRDefault="00723C0D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WDID</w:t>
            </w:r>
          </w:p>
        </w:tc>
      </w:tr>
      <w:tr w:rsidR="00723C0D" w:rsidRPr="00026E7E" w14:paraId="20BE76F1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BE749E3" w14:textId="45E5B95E" w:rsidR="00723C0D" w:rsidRDefault="00723C0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928" w:type="dxa"/>
          </w:tcPr>
          <w:p w14:paraId="630A6480" w14:textId="19051F5F" w:rsidR="00723C0D" w:rsidRDefault="00723C0D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WDID</w:t>
            </w:r>
          </w:p>
        </w:tc>
      </w:tr>
    </w:tbl>
    <w:p w14:paraId="0A37B5C7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04"/>
        <w:gridCol w:w="8028"/>
      </w:tblGrid>
      <w:tr w:rsidR="009833CB" w:rsidRPr="00B47363" w14:paraId="0ADB0E64" w14:textId="77777777" w:rsidTr="009833CB">
        <w:tc>
          <w:tcPr>
            <w:tcW w:w="0" w:type="auto"/>
          </w:tcPr>
          <w:p w14:paraId="16454FF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1A5554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9486F1B" w14:textId="308FA938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Woody debris ID  – unique number used to identify a woody debris record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0E7DDC1C" w14:textId="77777777" w:rsidTr="009833CB">
        <w:tc>
          <w:tcPr>
            <w:tcW w:w="0" w:type="auto"/>
          </w:tcPr>
          <w:p w14:paraId="10C3D2E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37F4AE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0568547C" w14:textId="6382EB74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Transect ID – foreign key linking the woody debris record to the subplot transect record (</w:t>
            </w:r>
            <w:r w:rsidRPr="00185861">
              <w:rPr>
                <w:rFonts w:cstheme="minorHAnsi"/>
                <w:i/>
              </w:rPr>
              <w:t>SubpTrans</w:t>
            </w:r>
            <w:r>
              <w:rPr>
                <w:rFonts w:cstheme="minorHAnsi"/>
              </w:rPr>
              <w:t>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58C12ED9" w14:textId="77777777" w:rsidTr="009833CB">
        <w:tc>
          <w:tcPr>
            <w:tcW w:w="0" w:type="auto"/>
          </w:tcPr>
          <w:p w14:paraId="0D71E77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5C91957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6EDE1464" w14:textId="125B884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woody debris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53167AD9" w14:textId="77777777" w:rsidTr="009833CB">
        <w:tc>
          <w:tcPr>
            <w:tcW w:w="0" w:type="auto"/>
          </w:tcPr>
          <w:p w14:paraId="062F11AE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6C5E15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CNT</w:t>
            </w:r>
          </w:p>
        </w:tc>
        <w:tc>
          <w:tcPr>
            <w:tcW w:w="0" w:type="auto"/>
          </w:tcPr>
          <w:p w14:paraId="0062384C" w14:textId="5C88222C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Woody debris count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3F8A5999" w14:textId="77777777" w:rsidTr="009833CB">
        <w:trPr>
          <w:trHeight w:val="729"/>
        </w:trPr>
        <w:tc>
          <w:tcPr>
            <w:tcW w:w="0" w:type="auto"/>
          </w:tcPr>
          <w:p w14:paraId="2073BC5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30E025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8E1326">
              <w:rPr>
                <w:rFonts w:cstheme="minorHAnsi"/>
              </w:rPr>
              <w:t>WDTLID</w:t>
            </w:r>
          </w:p>
        </w:tc>
        <w:tc>
          <w:tcPr>
            <w:tcW w:w="0" w:type="auto"/>
          </w:tcPr>
          <w:p w14:paraId="1B7DAE09" w14:textId="6D93E10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8E1326">
              <w:rPr>
                <w:rFonts w:cstheme="minorHAnsi"/>
              </w:rPr>
              <w:t xml:space="preserve">Woody debris transect length </w:t>
            </w:r>
            <w:r>
              <w:rPr>
                <w:rFonts w:cstheme="minorHAnsi"/>
              </w:rPr>
              <w:t>ID – foreign key linking the woody debris record to the woody debris transect length record (</w:t>
            </w:r>
            <w:r w:rsidRPr="008E1326">
              <w:rPr>
                <w:rFonts w:cstheme="minorHAnsi"/>
                <w:i/>
              </w:rPr>
              <w:t>WoodyDebris_TransL</w:t>
            </w:r>
            <w:r>
              <w:rPr>
                <w:rFonts w:cstheme="minorHAnsi"/>
              </w:rPr>
              <w:t>)</w:t>
            </w:r>
            <w:r w:rsidR="00E355C0">
              <w:rPr>
                <w:rFonts w:cstheme="minorHAnsi"/>
              </w:rPr>
              <w:t>.</w:t>
            </w:r>
          </w:p>
        </w:tc>
      </w:tr>
    </w:tbl>
    <w:p w14:paraId="399C239D" w14:textId="77777777" w:rsidR="009833CB" w:rsidRDefault="009833CB" w:rsidP="00972A95">
      <w:pPr>
        <w:rPr>
          <w:rFonts w:cstheme="minorHAnsi"/>
          <w:b/>
        </w:rPr>
      </w:pPr>
    </w:p>
    <w:p w14:paraId="360F207E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C71ABC2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Coarse Woody Debris</w:t>
      </w:r>
    </w:p>
    <w:p w14:paraId="7FD6F489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Coarse Woody Debris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WoodyDebris_1000hr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326"/>
        <w:gridCol w:w="1619"/>
        <w:gridCol w:w="1314"/>
        <w:gridCol w:w="1415"/>
      </w:tblGrid>
      <w:tr w:rsidR="009833CB" w:rsidRPr="00B47363" w14:paraId="49621E9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01B69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BD87DD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0B613E5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CA2164E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13E81B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603C32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2DA043A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3D1B0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7433CB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97C98B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Coarse woody debris ID</w:t>
            </w:r>
          </w:p>
        </w:tc>
        <w:tc>
          <w:tcPr>
            <w:tcW w:w="0" w:type="auto"/>
          </w:tcPr>
          <w:p w14:paraId="3BFB575B" w14:textId="5637F210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345324C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4B70DF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D05B1E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0460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A9BEEC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WDID</w:t>
            </w:r>
          </w:p>
        </w:tc>
        <w:tc>
          <w:tcPr>
            <w:tcW w:w="0" w:type="auto"/>
          </w:tcPr>
          <w:p w14:paraId="0B255AB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ID</w:t>
            </w:r>
          </w:p>
        </w:tc>
        <w:tc>
          <w:tcPr>
            <w:tcW w:w="0" w:type="auto"/>
          </w:tcPr>
          <w:p w14:paraId="3316A87A" w14:textId="433B9F5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74A236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23D843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04077">
              <w:rPr>
                <w:rFonts w:cstheme="minorHAnsi"/>
                <w:i/>
              </w:rPr>
              <w:t>WoodyDebris</w:t>
            </w:r>
          </w:p>
        </w:tc>
      </w:tr>
      <w:tr w:rsidR="009833CB" w:rsidRPr="00B47363" w14:paraId="413E172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6E42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7EB81F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WDN</w:t>
            </w:r>
          </w:p>
        </w:tc>
        <w:tc>
          <w:tcPr>
            <w:tcW w:w="0" w:type="auto"/>
          </w:tcPr>
          <w:p w14:paraId="30E5937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number</w:t>
            </w:r>
          </w:p>
        </w:tc>
        <w:tc>
          <w:tcPr>
            <w:tcW w:w="0" w:type="auto"/>
          </w:tcPr>
          <w:p w14:paraId="7256C837" w14:textId="350C32E8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64BE89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92666A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3F516A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AE2E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AAF601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6505C6E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</w:t>
            </w:r>
          </w:p>
        </w:tc>
        <w:tc>
          <w:tcPr>
            <w:tcW w:w="0" w:type="auto"/>
          </w:tcPr>
          <w:p w14:paraId="29ABFAB0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5BCEDF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7C01966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B97F7BB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23DD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5BC082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992655D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0477168" w14:textId="77777777" w:rsidR="009833CB" w:rsidRPr="00F210E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(255)</w:t>
            </w:r>
          </w:p>
        </w:tc>
        <w:tc>
          <w:tcPr>
            <w:tcW w:w="0" w:type="auto"/>
          </w:tcPr>
          <w:p w14:paraId="7FD68DB3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5071405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0079AB2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4D268136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EC68FB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5284D685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A086D0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937C6BD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4BD01D7F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590517F5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04A670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15E4836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B04077">
              <w:rPr>
                <w:rFonts w:cstheme="minorHAnsi"/>
              </w:rPr>
              <w:t>WDID</w:t>
            </w:r>
            <w:r>
              <w:rPr>
                <w:rFonts w:cstheme="minorHAnsi"/>
              </w:rPr>
              <w:t>, WDN)</w:t>
            </w:r>
          </w:p>
        </w:tc>
      </w:tr>
    </w:tbl>
    <w:p w14:paraId="33750026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20"/>
        <w:gridCol w:w="8212"/>
      </w:tblGrid>
      <w:tr w:rsidR="009833CB" w:rsidRPr="00B47363" w14:paraId="58F0BF1D" w14:textId="77777777" w:rsidTr="009833CB">
        <w:tc>
          <w:tcPr>
            <w:tcW w:w="0" w:type="auto"/>
          </w:tcPr>
          <w:p w14:paraId="2A938C18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97249D6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0877DC5" w14:textId="01A0E226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Coarse woody debris ID  – unique number used to identify a coarse woody debris record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68A171D9" w14:textId="77777777" w:rsidTr="009833CB">
        <w:tc>
          <w:tcPr>
            <w:tcW w:w="0" w:type="auto"/>
          </w:tcPr>
          <w:p w14:paraId="26E09F7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253641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WDID</w:t>
            </w:r>
          </w:p>
        </w:tc>
        <w:tc>
          <w:tcPr>
            <w:tcW w:w="0" w:type="auto"/>
          </w:tcPr>
          <w:p w14:paraId="24338C7E" w14:textId="7AF41A46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04077">
              <w:rPr>
                <w:rFonts w:cstheme="minorHAnsi"/>
              </w:rPr>
              <w:t xml:space="preserve">Woody debris </w:t>
            </w:r>
            <w:r>
              <w:rPr>
                <w:rFonts w:cstheme="minorHAnsi"/>
              </w:rPr>
              <w:t>ID – foreign key linking the coarse woody debris record to the woody debris record (</w:t>
            </w:r>
            <w:r>
              <w:rPr>
                <w:rFonts w:cstheme="minorHAnsi"/>
                <w:i/>
              </w:rPr>
              <w:t>WoodyDebris</w:t>
            </w:r>
            <w:r>
              <w:rPr>
                <w:rFonts w:cstheme="minorHAnsi"/>
              </w:rPr>
              <w:t>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7DB93EE5" w14:textId="77777777" w:rsidTr="009833CB">
        <w:tc>
          <w:tcPr>
            <w:tcW w:w="0" w:type="auto"/>
          </w:tcPr>
          <w:p w14:paraId="149974E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E26073F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WDN</w:t>
            </w:r>
          </w:p>
        </w:tc>
        <w:tc>
          <w:tcPr>
            <w:tcW w:w="0" w:type="auto"/>
          </w:tcPr>
          <w:p w14:paraId="73F0F378" w14:textId="799597F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B04077">
              <w:rPr>
                <w:rFonts w:cstheme="minorHAnsi"/>
              </w:rPr>
              <w:t xml:space="preserve">oody debris </w:t>
            </w:r>
            <w:r>
              <w:rPr>
                <w:rFonts w:cstheme="minorHAnsi"/>
              </w:rPr>
              <w:t xml:space="preserve">sample </w:t>
            </w:r>
            <w:r w:rsidRPr="00B04077">
              <w:rPr>
                <w:rFonts w:cstheme="minorHAnsi"/>
              </w:rPr>
              <w:t>number</w:t>
            </w:r>
            <w:r>
              <w:rPr>
                <w:rFonts w:cstheme="minorHAnsi"/>
              </w:rPr>
              <w:t xml:space="preserve"> – unique number used to identify the coarse woody debris record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46DAE626" w14:textId="77777777" w:rsidTr="009833CB">
        <w:tc>
          <w:tcPr>
            <w:tcW w:w="0" w:type="auto"/>
          </w:tcPr>
          <w:p w14:paraId="46AEE49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E83F8AD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67E7E8CD" w14:textId="5D2CAAB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04077">
              <w:rPr>
                <w:rFonts w:cstheme="minorHAnsi"/>
              </w:rPr>
              <w:t>Diameter (cm)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101BA651" w14:textId="77777777" w:rsidTr="009833CB">
        <w:tc>
          <w:tcPr>
            <w:tcW w:w="0" w:type="auto"/>
          </w:tcPr>
          <w:p w14:paraId="56BC2C4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BFC606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6C0B7F33" w14:textId="159E6BAD" w:rsidR="009833CB" w:rsidRPr="0069424A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E355C0">
              <w:rPr>
                <w:rFonts w:cstheme="minorHAnsi"/>
              </w:rPr>
              <w:t>.</w:t>
            </w:r>
          </w:p>
        </w:tc>
      </w:tr>
    </w:tbl>
    <w:p w14:paraId="0FC81C5D" w14:textId="77777777" w:rsidR="009833CB" w:rsidRDefault="009833CB" w:rsidP="00972A95">
      <w:pPr>
        <w:rPr>
          <w:rFonts w:cstheme="minorHAnsi"/>
          <w:b/>
        </w:rPr>
      </w:pPr>
    </w:p>
    <w:p w14:paraId="0AF4D256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D35E9B5" w14:textId="0BC89640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Woody Debris </w:t>
      </w:r>
      <w:r w:rsidR="009738D5">
        <w:rPr>
          <w:rFonts w:cstheme="minorHAnsi"/>
          <w:b/>
        </w:rPr>
        <w:t>Biomass</w:t>
      </w:r>
    </w:p>
    <w:p w14:paraId="4853B4FF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Woody Debris Biomass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WoodyDebris_Biomass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288"/>
        <w:gridCol w:w="2067"/>
        <w:gridCol w:w="1452"/>
        <w:gridCol w:w="2039"/>
        <w:gridCol w:w="2186"/>
      </w:tblGrid>
      <w:tr w:rsidR="009833CB" w:rsidRPr="00B47363" w14:paraId="5F81E06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3785F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33DB74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1AC94F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4DC1C99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B421B5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722062F9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16157" w:rsidRPr="00B47363" w14:paraId="77488A1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A58F0" w14:textId="77777777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A82A54A" w14:textId="7DD764D7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WDID</w:t>
            </w:r>
          </w:p>
        </w:tc>
        <w:tc>
          <w:tcPr>
            <w:tcW w:w="0" w:type="auto"/>
          </w:tcPr>
          <w:p w14:paraId="210BC0E8" w14:textId="3A58C13A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ID</w:t>
            </w:r>
          </w:p>
        </w:tc>
        <w:tc>
          <w:tcPr>
            <w:tcW w:w="0" w:type="auto"/>
          </w:tcPr>
          <w:p w14:paraId="5AF44086" w14:textId="7E7DCAE7" w:rsidR="00416157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75C3004" w14:textId="72ED4627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6AAF367" w14:textId="13A93331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04077">
              <w:rPr>
                <w:rFonts w:cstheme="minorHAnsi"/>
                <w:i/>
              </w:rPr>
              <w:t>WoodyDebris</w:t>
            </w:r>
          </w:p>
        </w:tc>
      </w:tr>
      <w:tr w:rsidR="00416157" w:rsidRPr="00B47363" w14:paraId="2F62FD2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75041" w14:textId="77777777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8FE9FA9" w14:textId="1C57EC06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4B3FEC43" w14:textId="542AEC53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6E57A652" w14:textId="0EABED00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3948BC7" w14:textId="178932E4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64C33206" w14:textId="05721831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16157" w:rsidRPr="00B47363" w14:paraId="33F1DDD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59284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C2275EC" w14:textId="324D3CFD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71129967" w14:textId="570058EF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7193E6DF" w14:textId="6EE8D756" w:rsidR="00416157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20CECED" w14:textId="406A58C2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4EA19F0" w14:textId="4ADBE13E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</w:t>
            </w:r>
            <w:r w:rsidRPr="006651CE">
              <w:rPr>
                <w:rFonts w:cstheme="minorHAnsi"/>
                <w:i/>
              </w:rPr>
              <w:t>_Equation</w:t>
            </w:r>
          </w:p>
        </w:tc>
      </w:tr>
      <w:tr w:rsidR="00416157" w:rsidRPr="00B47363" w14:paraId="6F9A743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91A4F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3D33D4B" w14:textId="28936017" w:rsidR="00416157" w:rsidRPr="00B47363" w:rsidRDefault="002F1BAA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416157"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59E30BA2" w14:textId="34FBB3AC" w:rsidR="00416157" w:rsidRPr="00B47363" w:rsidRDefault="00416157" w:rsidP="00FC31B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350C">
              <w:rPr>
                <w:rFonts w:cstheme="minorHAnsi"/>
              </w:rPr>
              <w:t>Woody debris specific gravity ID</w:t>
            </w:r>
          </w:p>
        </w:tc>
        <w:tc>
          <w:tcPr>
            <w:tcW w:w="0" w:type="auto"/>
          </w:tcPr>
          <w:p w14:paraId="76423830" w14:textId="2FE88B68" w:rsidR="00416157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57290AE" w14:textId="18905DE7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7255E2A" w14:textId="41884F8C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6651CE">
              <w:rPr>
                <w:rFonts w:cstheme="minorHAnsi"/>
                <w:i/>
              </w:rPr>
              <w:t>WoodyDebris_Density</w:t>
            </w:r>
          </w:p>
        </w:tc>
      </w:tr>
      <w:tr w:rsidR="00416157" w:rsidRPr="00B47363" w14:paraId="6D49272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9E8C2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1130E8D" w14:textId="42006EC6" w:rsidR="00416157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3221A47" w14:textId="010F490D" w:rsidR="00416157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3E56F494" w14:textId="312F525B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8F1A2FD" w14:textId="1D779C46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590699DA" w14:textId="10B2E3CD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16157" w:rsidRPr="00B47363" w14:paraId="3EF489F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7B6C2" w14:textId="4674A0B6" w:rsidR="00416157" w:rsidRDefault="00416157" w:rsidP="00435A7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A6B00B9" w14:textId="7F937E7A" w:rsidR="00416157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607A7A8" w14:textId="79C154F8" w:rsidR="00416157" w:rsidRPr="00AD350C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6EB78177" w14:textId="2BD13656" w:rsidR="00416157" w:rsidRPr="00F210E0" w:rsidRDefault="006C3680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0EE9D3B" w14:textId="00C42944" w:rsidR="00416157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D12A299" w14:textId="006FC91C" w:rsidR="00416157" w:rsidRPr="006651CE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</w:tbl>
    <w:p w14:paraId="2A6FA650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5655D28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4C05E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78A7922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6D958F9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579B82B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199B1587" w14:textId="5B64F220" w:rsidR="009833CB" w:rsidRDefault="005C4FBA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9833CB">
              <w:rPr>
                <w:rFonts w:cstheme="minorHAnsi"/>
              </w:rPr>
              <w:t>ID</w:t>
            </w:r>
          </w:p>
        </w:tc>
      </w:tr>
      <w:tr w:rsidR="009833CB" w14:paraId="5C272145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DB292DD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6B8D743" w14:textId="141082E1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B04077">
              <w:rPr>
                <w:rFonts w:cstheme="minorHAnsi"/>
              </w:rPr>
              <w:t>WDID</w:t>
            </w:r>
            <w:r>
              <w:rPr>
                <w:rFonts w:cstheme="minorHAnsi"/>
              </w:rPr>
              <w:t>)</w:t>
            </w:r>
          </w:p>
        </w:tc>
      </w:tr>
    </w:tbl>
    <w:p w14:paraId="64343E8A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56"/>
        <w:gridCol w:w="7876"/>
      </w:tblGrid>
      <w:tr w:rsidR="00416157" w:rsidRPr="00B47363" w14:paraId="1DE0E52C" w14:textId="77777777" w:rsidTr="009833CB">
        <w:tc>
          <w:tcPr>
            <w:tcW w:w="0" w:type="auto"/>
          </w:tcPr>
          <w:p w14:paraId="4350123E" w14:textId="77777777" w:rsidR="00416157" w:rsidRPr="00B47363" w:rsidRDefault="00416157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1D8B3C1" w14:textId="6C13960A" w:rsidR="00416157" w:rsidRPr="00B47363" w:rsidRDefault="00416157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ins w:id="3" w:author="Cole, Jason -FS" w:date="2019-05-15T11:30:00Z">
              <w:r w:rsidR="00801A91">
                <w:rPr>
                  <w:rFonts w:cstheme="minorHAnsi"/>
                </w:rPr>
                <w:t>T</w:t>
              </w:r>
            </w:ins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174EE26" w14:textId="407F2896" w:rsidR="00416157" w:rsidRPr="00B47363" w:rsidRDefault="00416157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 w:rsidRPr="00B04077">
              <w:rPr>
                <w:rFonts w:cstheme="minorHAnsi"/>
              </w:rPr>
              <w:t xml:space="preserve">Woody debris </w:t>
            </w:r>
            <w:r>
              <w:rPr>
                <w:rFonts w:cstheme="minorHAnsi"/>
              </w:rPr>
              <w:t>ID – foreign key linking the woody debris biomass record to the woody debris record (</w:t>
            </w:r>
            <w:r>
              <w:rPr>
                <w:rFonts w:cstheme="minorHAnsi"/>
                <w:i/>
              </w:rPr>
              <w:t>WoodyDebris</w:t>
            </w:r>
            <w:r>
              <w:rPr>
                <w:rFonts w:cstheme="minorHAnsi"/>
              </w:rPr>
              <w:t>)</w:t>
            </w:r>
            <w:ins w:id="4" w:author="Cole, Jason -FS" w:date="2019-05-15T11:02:00Z">
              <w:r w:rsidR="00FC31B6">
                <w:rPr>
                  <w:rFonts w:cstheme="minorHAnsi"/>
                </w:rPr>
                <w:t>.</w:t>
              </w:r>
            </w:ins>
          </w:p>
        </w:tc>
      </w:tr>
      <w:tr w:rsidR="00416157" w:rsidRPr="00B47363" w14:paraId="35105930" w14:textId="77777777" w:rsidTr="009833CB">
        <w:tc>
          <w:tcPr>
            <w:tcW w:w="0" w:type="auto"/>
          </w:tcPr>
          <w:p w14:paraId="57C499C2" w14:textId="77777777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C4B79F9" w14:textId="41CD2C48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66931EC5" w14:textId="6C6C4CDC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6651CE">
              <w:rPr>
                <w:rFonts w:cstheme="minorHAnsi"/>
              </w:rPr>
              <w:t>Biomass (Mg/ha)</w:t>
            </w:r>
          </w:p>
        </w:tc>
      </w:tr>
      <w:tr w:rsidR="00416157" w:rsidRPr="00B47363" w14:paraId="7567EA04" w14:textId="77777777" w:rsidTr="009833CB">
        <w:tc>
          <w:tcPr>
            <w:tcW w:w="0" w:type="auto"/>
          </w:tcPr>
          <w:p w14:paraId="4F3A564F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C0E06AB" w14:textId="129690F7" w:rsidR="00416157" w:rsidRPr="00F210E0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11228C2A" w14:textId="2FD604B4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woody debris biomass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</w:t>
            </w:r>
            <w:ins w:id="5" w:author="Cole, Jason -FS" w:date="2019-05-15T11:02:00Z">
              <w:r w:rsidR="00FC31B6">
                <w:rPr>
                  <w:rFonts w:cstheme="minorHAnsi"/>
                </w:rPr>
                <w:t>.</w:t>
              </w:r>
            </w:ins>
          </w:p>
        </w:tc>
      </w:tr>
      <w:tr w:rsidR="00416157" w:rsidRPr="00B47363" w14:paraId="3D57F964" w14:textId="77777777" w:rsidTr="009833CB">
        <w:tc>
          <w:tcPr>
            <w:tcW w:w="0" w:type="auto"/>
          </w:tcPr>
          <w:p w14:paraId="2E899596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F3C7853" w14:textId="38DA2AB2" w:rsidR="00416157" w:rsidRPr="00B47363" w:rsidRDefault="002F1BA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416157"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7DE10A60" w14:textId="29EAB7E4" w:rsidR="00416157" w:rsidRPr="00B47363" w:rsidRDefault="00416157" w:rsidP="002F1BAA">
            <w:pPr>
              <w:spacing w:after="100" w:afterAutospacing="1"/>
              <w:rPr>
                <w:rFonts w:cstheme="minorHAnsi"/>
              </w:rPr>
            </w:pPr>
            <w:r w:rsidRPr="006651CE">
              <w:rPr>
                <w:rFonts w:cstheme="minorHAnsi"/>
              </w:rPr>
              <w:t xml:space="preserve">Woody debris specific gravity </w:t>
            </w:r>
            <w:r w:rsidRPr="00F06FB4">
              <w:rPr>
                <w:rFonts w:cstheme="minorHAnsi"/>
              </w:rPr>
              <w:t>ID</w:t>
            </w:r>
            <w:r>
              <w:rPr>
                <w:rFonts w:cstheme="minorHAnsi"/>
              </w:rPr>
              <w:t xml:space="preserve"> – foreign key linking the woody debris biomass record to the wood debris specific gravity record (</w:t>
            </w:r>
            <w:r w:rsidRPr="006651CE">
              <w:rPr>
                <w:rFonts w:cstheme="minorHAnsi"/>
                <w:i/>
              </w:rPr>
              <w:t>WoodyDebris_Density</w:t>
            </w:r>
            <w:r>
              <w:rPr>
                <w:rFonts w:cstheme="minorHAnsi"/>
              </w:rPr>
              <w:t>)</w:t>
            </w:r>
            <w:ins w:id="6" w:author="Cole, Jason -FS" w:date="2019-05-15T10:56:00Z">
              <w:r w:rsidR="002F1BAA">
                <w:rPr>
                  <w:rFonts w:cstheme="minorHAnsi"/>
                </w:rPr>
                <w:t>.</w:t>
              </w:r>
            </w:ins>
          </w:p>
        </w:tc>
      </w:tr>
      <w:tr w:rsidR="00416157" w:rsidRPr="00B47363" w14:paraId="250A527C" w14:textId="77777777" w:rsidTr="00DE4D24">
        <w:trPr>
          <w:trHeight w:val="639"/>
        </w:trPr>
        <w:tc>
          <w:tcPr>
            <w:tcW w:w="0" w:type="auto"/>
          </w:tcPr>
          <w:p w14:paraId="7307362F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6B6A680" w14:textId="1485EF5A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581E7F66" w14:textId="2A465323" w:rsidR="00416157" w:rsidRPr="0069424A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</w:t>
            </w:r>
            <w:r w:rsidRPr="006651CE">
              <w:rPr>
                <w:rFonts w:cstheme="minorHAnsi"/>
              </w:rPr>
              <w:t>Mg/ha</w:t>
            </w:r>
            <w:r>
              <w:rPr>
                <w:rFonts w:cstheme="minorHAnsi"/>
              </w:rPr>
              <w:t>) – Equation: BIOMASS*carbon concentration referenced in C_CONCID.</w:t>
            </w:r>
          </w:p>
        </w:tc>
      </w:tr>
      <w:tr w:rsidR="00416157" w:rsidRPr="00B47363" w14:paraId="12901C7B" w14:textId="77777777" w:rsidTr="00DE4D24">
        <w:trPr>
          <w:trHeight w:val="639"/>
        </w:trPr>
        <w:tc>
          <w:tcPr>
            <w:tcW w:w="0" w:type="auto"/>
          </w:tcPr>
          <w:p w14:paraId="149C9FD5" w14:textId="53F44219" w:rsidR="00416157" w:rsidRDefault="00416157" w:rsidP="00DE4D2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7AC5C9C" w14:textId="250BB294" w:rsidR="00416157" w:rsidRDefault="00416157" w:rsidP="00DE4D2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A69A949" w14:textId="2B5BD437" w:rsidR="00416157" w:rsidRPr="006651CE" w:rsidRDefault="00416157" w:rsidP="00DE4D2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concentration ID – foreign key linking the woody debris carbon content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</w:tbl>
    <w:p w14:paraId="180B1E24" w14:textId="77777777" w:rsidR="009833CB" w:rsidRDefault="009833CB" w:rsidP="00972A95">
      <w:pPr>
        <w:rPr>
          <w:rFonts w:cstheme="minorHAnsi"/>
          <w:b/>
        </w:rPr>
      </w:pPr>
    </w:p>
    <w:p w14:paraId="25672245" w14:textId="563915A4" w:rsidR="001158AA" w:rsidRPr="00B47363" w:rsidRDefault="001158AA" w:rsidP="001158AA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Woody Debris Subplot Carbon</w:t>
      </w:r>
    </w:p>
    <w:p w14:paraId="009A673E" w14:textId="242EBD09" w:rsidR="001158AA" w:rsidRPr="00B47363" w:rsidRDefault="001158AA" w:rsidP="001158AA">
      <w:pPr>
        <w:keepNext/>
        <w:spacing w:after="100" w:afterAutospacing="1" w:line="240" w:lineRule="auto"/>
        <w:rPr>
          <w:rFonts w:cstheme="minorHAnsi"/>
        </w:rPr>
      </w:pPr>
      <w:r w:rsidRPr="001158AA">
        <w:rPr>
          <w:rFonts w:cstheme="minorHAnsi"/>
        </w:rPr>
        <w:t xml:space="preserve">Woody Debris Subplot </w:t>
      </w:r>
      <w:r>
        <w:rPr>
          <w:rFonts w:cstheme="minorHAnsi"/>
        </w:rPr>
        <w:t>Carbon</w:t>
      </w:r>
      <w:r w:rsidRPr="00B47363">
        <w:rPr>
          <w:rFonts w:cstheme="minorHAnsi"/>
        </w:rPr>
        <w:t xml:space="preserve"> Table (</w:t>
      </w:r>
      <w:r>
        <w:rPr>
          <w:rFonts w:cstheme="minorHAnsi"/>
          <w:i/>
        </w:rPr>
        <w:t>WoodyDebrisSubp_C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155"/>
        <w:gridCol w:w="1452"/>
        <w:gridCol w:w="2039"/>
        <w:gridCol w:w="1141"/>
      </w:tblGrid>
      <w:tr w:rsidR="00E8729D" w:rsidRPr="00B47363" w14:paraId="18765A80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77583" w14:textId="77777777" w:rsidR="001158AA" w:rsidRPr="00B47363" w:rsidRDefault="001158AA" w:rsidP="001158AA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7E40114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10A1D14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C0A66AE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611CF98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7455BE67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8729D" w:rsidRPr="00B47363" w14:paraId="0AAA6EB9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A9554" w14:textId="77777777" w:rsidR="001158AA" w:rsidRPr="00B47363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CBF6D29" w14:textId="77777777" w:rsidR="001158AA" w:rsidRPr="00B47363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06CBC033" w14:textId="77777777" w:rsidR="001158AA" w:rsidRPr="00B47363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1991335" w14:textId="67C1F287" w:rsidR="001158AA" w:rsidRPr="00F210E0" w:rsidRDefault="006C3680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882B84F" w14:textId="77777777" w:rsidR="001158AA" w:rsidRPr="00F210E0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9E5A9A8" w14:textId="77777777" w:rsidR="001158AA" w:rsidRPr="00F210E0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E8729D" w:rsidRPr="00B47363" w14:paraId="1C0882C7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656C5" w14:textId="77777777" w:rsidR="001158AA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C1B99CF" w14:textId="3E4829CF" w:rsidR="001158AA" w:rsidRPr="00F210E0" w:rsidRDefault="00E8729D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WD_</w:t>
            </w:r>
            <w:r w:rsidR="001158AA"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09E876AA" w14:textId="3F1DB911" w:rsidR="001158AA" w:rsidRPr="00F210E0" w:rsidRDefault="00E8729D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</w:t>
            </w:r>
            <w:r w:rsidR="001158AA">
              <w:rPr>
                <w:rFonts w:cstheme="minorHAnsi"/>
              </w:rPr>
              <w:t xml:space="preserve"> carbon</w:t>
            </w:r>
          </w:p>
        </w:tc>
        <w:tc>
          <w:tcPr>
            <w:tcW w:w="0" w:type="auto"/>
          </w:tcPr>
          <w:p w14:paraId="361D10C7" w14:textId="184945AB" w:rsidR="001158AA" w:rsidRPr="00F210E0" w:rsidRDefault="006C3680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41984E7" w14:textId="77777777" w:rsidR="001158AA" w:rsidRPr="00F210E0" w:rsidRDefault="001158AA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320C46E5" w14:textId="77777777" w:rsidR="001158AA" w:rsidRPr="00B47363" w:rsidRDefault="001158AA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B0B8D12" w14:textId="77777777" w:rsidR="001158AA" w:rsidRDefault="001158AA" w:rsidP="001158AA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1158AA" w14:paraId="1A91D158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2F9546" w14:textId="77777777" w:rsidR="001158AA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D7E8A71" w14:textId="77777777" w:rsidR="001158AA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1158AA" w14:paraId="3FCE1CE9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18CA99" w14:textId="77777777" w:rsidR="001158AA" w:rsidRDefault="001158AA" w:rsidP="001158AA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3D21412C" w14:textId="77777777" w:rsidR="001158AA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1158AA" w14:paraId="18BC43D8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7EE02" w14:textId="77777777" w:rsidR="001158AA" w:rsidRDefault="001158AA" w:rsidP="001158AA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39B2BAFD" w14:textId="77777777" w:rsidR="001158AA" w:rsidRDefault="001158AA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(SUBPID)</w:t>
            </w:r>
          </w:p>
        </w:tc>
      </w:tr>
    </w:tbl>
    <w:p w14:paraId="09837756" w14:textId="77777777" w:rsidR="001158AA" w:rsidRDefault="001158AA" w:rsidP="001158AA">
      <w:pPr>
        <w:keepNext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83"/>
        <w:gridCol w:w="7255"/>
      </w:tblGrid>
      <w:tr w:rsidR="001158AA" w:rsidRPr="00B47363" w14:paraId="03B7E11F" w14:textId="77777777" w:rsidTr="00B7492E">
        <w:tc>
          <w:tcPr>
            <w:tcW w:w="0" w:type="auto"/>
          </w:tcPr>
          <w:p w14:paraId="1385C4C2" w14:textId="77777777" w:rsidR="001158AA" w:rsidRPr="00B47363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DDA07E4" w14:textId="77777777" w:rsidR="001158AA" w:rsidRPr="00B47363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006D7F43" w14:textId="77777777" w:rsidR="001158AA" w:rsidRPr="00B47363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1158AA" w:rsidRPr="00B47363" w14:paraId="725F4B5C" w14:textId="77777777" w:rsidTr="00B7492E">
        <w:tc>
          <w:tcPr>
            <w:tcW w:w="0" w:type="auto"/>
          </w:tcPr>
          <w:p w14:paraId="40440315" w14:textId="77777777" w:rsidR="001158AA" w:rsidRDefault="001158AA" w:rsidP="00B749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C371109" w14:textId="7792BE6F" w:rsidR="001158AA" w:rsidRPr="00F210E0" w:rsidRDefault="00E8729D" w:rsidP="00E8729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1158AA">
              <w:rPr>
                <w:rFonts w:cstheme="minorHAnsi"/>
              </w:rPr>
              <w:t>_C</w:t>
            </w:r>
          </w:p>
        </w:tc>
        <w:tc>
          <w:tcPr>
            <w:tcW w:w="0" w:type="auto"/>
          </w:tcPr>
          <w:p w14:paraId="379536AD" w14:textId="18989D6D" w:rsidR="001158AA" w:rsidRPr="00B47363" w:rsidRDefault="001158AA" w:rsidP="001158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woody debris carbon (MgC/ha).</w:t>
            </w:r>
          </w:p>
        </w:tc>
      </w:tr>
    </w:tbl>
    <w:p w14:paraId="7D8FFC4D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7CF2324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Woody Debris Density</w:t>
      </w:r>
    </w:p>
    <w:p w14:paraId="0083D7A6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Woody Debris Density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WoodyDebris_Density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0"/>
        <w:gridCol w:w="1400"/>
        <w:gridCol w:w="2404"/>
        <w:gridCol w:w="1533"/>
        <w:gridCol w:w="1932"/>
        <w:gridCol w:w="1651"/>
      </w:tblGrid>
      <w:tr w:rsidR="009833CB" w:rsidRPr="00B47363" w14:paraId="378D911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F4BE4A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435058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71231AB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AC58BB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78CE6A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378ACE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2296E9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3757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BE683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BAFF35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density ID</w:t>
            </w:r>
          </w:p>
        </w:tc>
        <w:tc>
          <w:tcPr>
            <w:tcW w:w="0" w:type="auto"/>
          </w:tcPr>
          <w:p w14:paraId="0817651E" w14:textId="4D025171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48EE3D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8C6EAC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0B90AE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48DC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A3F7C2A" w14:textId="36E17909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</w:t>
            </w:r>
            <w:r w:rsidR="00DB0F06">
              <w:rPr>
                <w:rFonts w:cstheme="minorHAnsi"/>
              </w:rPr>
              <w:t>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08B073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ID</w:t>
            </w:r>
          </w:p>
        </w:tc>
        <w:tc>
          <w:tcPr>
            <w:tcW w:w="0" w:type="auto"/>
          </w:tcPr>
          <w:p w14:paraId="40A02A13" w14:textId="7F181D6C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B7AE45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497DAF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04077">
              <w:rPr>
                <w:rFonts w:cstheme="minorHAnsi"/>
                <w:i/>
              </w:rPr>
              <w:t>WoodyDebris</w:t>
            </w:r>
          </w:p>
        </w:tc>
      </w:tr>
      <w:tr w:rsidR="001F662E" w:rsidRPr="00B47363" w14:paraId="72D7E9D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E333F3" w14:textId="77777777" w:rsidR="001F662E" w:rsidRDefault="001F662E" w:rsidP="001F66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84CE5CB" w14:textId="64853013" w:rsidR="001F662E" w:rsidRPr="00F210E0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LANDCOVID</w:t>
            </w:r>
          </w:p>
        </w:tc>
        <w:tc>
          <w:tcPr>
            <w:tcW w:w="0" w:type="auto"/>
          </w:tcPr>
          <w:p w14:paraId="2918619B" w14:textId="18BD88E2" w:rsidR="001F662E" w:rsidRPr="00F210E0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ID</w:t>
            </w:r>
          </w:p>
        </w:tc>
        <w:tc>
          <w:tcPr>
            <w:tcW w:w="0" w:type="auto"/>
          </w:tcPr>
          <w:p w14:paraId="27654E61" w14:textId="060EDB29" w:rsidR="001F662E" w:rsidRPr="00F210E0" w:rsidRDefault="006C3680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47C9542" w14:textId="78368BC3" w:rsidR="001F662E" w:rsidRPr="00F210E0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A7703C1" w14:textId="16DAD760" w:rsidR="001F662E" w:rsidRPr="00B47363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Ref_LandCover</w:t>
            </w:r>
          </w:p>
        </w:tc>
      </w:tr>
      <w:tr w:rsidR="009833CB" w:rsidRPr="00B47363" w14:paraId="5E6FB7E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2B81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4CC51C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7D6ACEF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05936527" w14:textId="5A68242D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29C474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067854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0A0EC42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EE69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E12231A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0" w:type="auto"/>
          </w:tcPr>
          <w:p w14:paraId="08D95EE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AD350C">
              <w:rPr>
                <w:rFonts w:cstheme="minorHAnsi"/>
              </w:rPr>
              <w:t>pecific gravity</w:t>
            </w:r>
          </w:p>
        </w:tc>
        <w:tc>
          <w:tcPr>
            <w:tcW w:w="0" w:type="auto"/>
          </w:tcPr>
          <w:p w14:paraId="161AC88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C8C434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grams/cubic centimeter</w:t>
            </w:r>
          </w:p>
        </w:tc>
        <w:tc>
          <w:tcPr>
            <w:tcW w:w="0" w:type="auto"/>
          </w:tcPr>
          <w:p w14:paraId="4BFED3C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0A5834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8887C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7CDB52F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SG_SE</w:t>
            </w:r>
          </w:p>
        </w:tc>
        <w:tc>
          <w:tcPr>
            <w:tcW w:w="0" w:type="auto"/>
          </w:tcPr>
          <w:p w14:paraId="09ACA877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AD350C">
              <w:rPr>
                <w:rFonts w:cstheme="minorHAnsi"/>
              </w:rPr>
              <w:t>pecific gravity</w:t>
            </w:r>
            <w:r>
              <w:rPr>
                <w:rFonts w:cstheme="minorHAnsi"/>
              </w:rPr>
              <w:t xml:space="preserve"> standard error</w:t>
            </w:r>
          </w:p>
        </w:tc>
        <w:tc>
          <w:tcPr>
            <w:tcW w:w="0" w:type="auto"/>
          </w:tcPr>
          <w:p w14:paraId="3FC78F48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5D0A3E2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+- grams/cubic centimeter</w:t>
            </w:r>
          </w:p>
        </w:tc>
        <w:tc>
          <w:tcPr>
            <w:tcW w:w="0" w:type="auto"/>
          </w:tcPr>
          <w:p w14:paraId="102BF011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FA5704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AA497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7D0E15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SG_n</w:t>
            </w:r>
          </w:p>
        </w:tc>
        <w:tc>
          <w:tcPr>
            <w:tcW w:w="0" w:type="auto"/>
          </w:tcPr>
          <w:p w14:paraId="53620273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AD350C">
              <w:rPr>
                <w:rFonts w:cstheme="minorHAnsi"/>
              </w:rPr>
              <w:t>pecific gravity</w:t>
            </w:r>
            <w:r>
              <w:rPr>
                <w:rFonts w:cstheme="minorHAnsi"/>
              </w:rPr>
              <w:t xml:space="preserve"> sample size</w:t>
            </w:r>
          </w:p>
        </w:tc>
        <w:tc>
          <w:tcPr>
            <w:tcW w:w="0" w:type="auto"/>
          </w:tcPr>
          <w:p w14:paraId="7204DDED" w14:textId="14C9EE3A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3FC2B95F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C4E371F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12BBA9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17A10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7446D9D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572DE38B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</w:t>
            </w:r>
          </w:p>
        </w:tc>
        <w:tc>
          <w:tcPr>
            <w:tcW w:w="0" w:type="auto"/>
          </w:tcPr>
          <w:p w14:paraId="167F3E97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A90DA55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1214C08E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6E2682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2E74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158EC118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DIA_SE</w:t>
            </w:r>
          </w:p>
        </w:tc>
        <w:tc>
          <w:tcPr>
            <w:tcW w:w="0" w:type="auto"/>
          </w:tcPr>
          <w:p w14:paraId="209281B3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standard error</w:t>
            </w:r>
          </w:p>
        </w:tc>
        <w:tc>
          <w:tcPr>
            <w:tcW w:w="0" w:type="auto"/>
          </w:tcPr>
          <w:p w14:paraId="2F866A8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2B25161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+- Centimeters</w:t>
            </w:r>
          </w:p>
        </w:tc>
        <w:tc>
          <w:tcPr>
            <w:tcW w:w="0" w:type="auto"/>
          </w:tcPr>
          <w:p w14:paraId="1DE8CBE2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BA83C5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386B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61360A4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QMD</w:t>
            </w:r>
          </w:p>
        </w:tc>
        <w:tc>
          <w:tcPr>
            <w:tcW w:w="0" w:type="auto"/>
          </w:tcPr>
          <w:p w14:paraId="306F1E5D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1326">
              <w:rPr>
                <w:rFonts w:cstheme="minorHAnsi"/>
              </w:rPr>
              <w:t>Quadratic mean diameter</w:t>
            </w:r>
          </w:p>
        </w:tc>
        <w:tc>
          <w:tcPr>
            <w:tcW w:w="0" w:type="auto"/>
          </w:tcPr>
          <w:p w14:paraId="31ECA4C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E79918C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78D19759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F6E699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F13E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634B0691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QMD_n</w:t>
            </w:r>
          </w:p>
        </w:tc>
        <w:tc>
          <w:tcPr>
            <w:tcW w:w="0" w:type="auto"/>
          </w:tcPr>
          <w:p w14:paraId="5047C25D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1326">
              <w:rPr>
                <w:rFonts w:cstheme="minorHAnsi"/>
              </w:rPr>
              <w:t>Quadratic mean diameter</w:t>
            </w:r>
            <w:r>
              <w:rPr>
                <w:rFonts w:cstheme="minorHAnsi"/>
              </w:rPr>
              <w:t xml:space="preserve"> sample size</w:t>
            </w:r>
          </w:p>
        </w:tc>
        <w:tc>
          <w:tcPr>
            <w:tcW w:w="0" w:type="auto"/>
          </w:tcPr>
          <w:p w14:paraId="6BF853E2" w14:textId="19263158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30B6E6BC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3BE87D8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CBBDA2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5DD6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1C9CD6D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47EB0F7C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1FBDDAEB" w14:textId="4B8ED504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1843F2A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9780745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9833CB" w:rsidRPr="00B47363" w14:paraId="5C80516C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ADD0B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102C7A03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55178DE" w14:textId="77777777" w:rsidR="009833CB" w:rsidRPr="00AD350C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196A3D4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B17EB49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FAA1F52" w14:textId="77777777" w:rsidR="009833CB" w:rsidRPr="006651CE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41C084C2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520"/>
      </w:tblGrid>
      <w:tr w:rsidR="009833CB" w14:paraId="3744C9B7" w14:textId="77777777" w:rsidTr="0014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B1EF3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520" w:type="dxa"/>
          </w:tcPr>
          <w:p w14:paraId="72335B5C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2F501E60" w14:textId="77777777" w:rsidTr="0014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FB3D88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520" w:type="dxa"/>
          </w:tcPr>
          <w:p w14:paraId="15747243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5F8CD122" w14:textId="77777777" w:rsidTr="001464D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AA1EE5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520" w:type="dxa"/>
          </w:tcPr>
          <w:p w14:paraId="2C6FFEC0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(SITID, LANDID, COMPID)</w:t>
            </w:r>
          </w:p>
        </w:tc>
      </w:tr>
    </w:tbl>
    <w:p w14:paraId="613E8EF2" w14:textId="77777777" w:rsidR="001464D3" w:rsidRDefault="001464D3" w:rsidP="001464D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282"/>
        <w:gridCol w:w="978"/>
      </w:tblGrid>
      <w:tr w:rsidR="001464D3" w14:paraId="000D2D88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EC211" w14:textId="77777777" w:rsidR="001464D3" w:rsidRDefault="001464D3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367CC16" w14:textId="77777777" w:rsidR="001464D3" w:rsidRDefault="001464D3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1464D3" w:rsidRPr="00026E7E" w14:paraId="72A41377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985D1A" w14:textId="74D27A8A" w:rsidR="001464D3" w:rsidRPr="00026E7E" w:rsidRDefault="001464D3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928" w:type="dxa"/>
          </w:tcPr>
          <w:p w14:paraId="343865BF" w14:textId="24A4CE6D" w:rsidR="001464D3" w:rsidRPr="00026E7E" w:rsidRDefault="002F1BAA" w:rsidP="002F1BA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ins w:id="7" w:author="Cole, Jason -FS" w:date="2019-05-15T10:54:00Z">
              <w:r>
                <w:rPr>
                  <w:rFonts w:ascii="Calibri" w:hAnsi="Calibri" w:cs="Calibri"/>
                  <w:color w:val="000000"/>
                </w:rPr>
                <w:t>WD</w:t>
              </w:r>
            </w:ins>
            <w:r w:rsidR="001464D3">
              <w:rPr>
                <w:rFonts w:ascii="Calibri" w:hAnsi="Calibri" w:cs="Calibri"/>
                <w:color w:val="000000"/>
              </w:rPr>
              <w:t>SGID</w:t>
            </w:r>
          </w:p>
        </w:tc>
      </w:tr>
    </w:tbl>
    <w:p w14:paraId="06875F49" w14:textId="213BE021" w:rsidR="009833CB" w:rsidRPr="00CF692B" w:rsidRDefault="009833CB" w:rsidP="00972A95">
      <w:pPr>
        <w:rPr>
          <w:rFonts w:cstheme="minorHAnsi"/>
          <w:b/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292"/>
        <w:gridCol w:w="7628"/>
      </w:tblGrid>
      <w:tr w:rsidR="009833CB" w:rsidRPr="00B47363" w14:paraId="557239D3" w14:textId="77777777" w:rsidTr="009833CB">
        <w:tc>
          <w:tcPr>
            <w:tcW w:w="0" w:type="auto"/>
          </w:tcPr>
          <w:p w14:paraId="125F2832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795D43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9FC0C56" w14:textId="40305392" w:rsidR="009833CB" w:rsidRPr="00B47363" w:rsidRDefault="009833CB" w:rsidP="00945B20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Woody debris density ID – unique number used to identify a woody debris density record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4041E018" w14:textId="77777777" w:rsidTr="009833CB">
        <w:tc>
          <w:tcPr>
            <w:tcW w:w="0" w:type="auto"/>
          </w:tcPr>
          <w:p w14:paraId="1A2133C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6CC8196" w14:textId="02ED298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</w:t>
            </w:r>
            <w:r w:rsidR="00DB0F06">
              <w:rPr>
                <w:rFonts w:cstheme="minorHAnsi"/>
              </w:rPr>
              <w:t>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E94099E" w14:textId="15AF99B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ID – foreign key linking the woody debris density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49D78848" w14:textId="77777777" w:rsidTr="009833CB">
        <w:tc>
          <w:tcPr>
            <w:tcW w:w="0" w:type="auto"/>
          </w:tcPr>
          <w:p w14:paraId="3A3ECF90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6AD8ECC" w14:textId="64923D90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1F662E">
              <w:rPr>
                <w:rFonts w:cstheme="minorHAnsi"/>
              </w:rPr>
              <w:t>COV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B4BE687" w14:textId="0CA9043C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L</w:t>
            </w:r>
            <w:r>
              <w:rPr>
                <w:rFonts w:cstheme="minorHAnsi"/>
              </w:rPr>
              <w:t>and cover ID – foreign key linking the woody debris density record to the land cover record (</w:t>
            </w:r>
            <w:r>
              <w:rPr>
                <w:rFonts w:cstheme="minorHAnsi"/>
                <w:i/>
              </w:rPr>
              <w:t>Ref_LandCover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78244EF3" w14:textId="77777777" w:rsidTr="009833CB">
        <w:tc>
          <w:tcPr>
            <w:tcW w:w="0" w:type="auto"/>
          </w:tcPr>
          <w:p w14:paraId="6C9417A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85D732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0416C230" w14:textId="4B1423D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woody debris density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04E92A09" w14:textId="77777777" w:rsidTr="009833CB">
        <w:tc>
          <w:tcPr>
            <w:tcW w:w="0" w:type="auto"/>
          </w:tcPr>
          <w:p w14:paraId="23F5C43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675B9F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0" w:type="auto"/>
          </w:tcPr>
          <w:p w14:paraId="0D6C0ADB" w14:textId="5EB0228F" w:rsidR="009833CB" w:rsidRPr="0069424A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Woody debris specific gravity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82652AD" w14:textId="77777777" w:rsidTr="009833CB">
        <w:tc>
          <w:tcPr>
            <w:tcW w:w="0" w:type="auto"/>
          </w:tcPr>
          <w:p w14:paraId="7FFE50C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0" w:type="auto"/>
          </w:tcPr>
          <w:p w14:paraId="5A6D639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SG_SE</w:t>
            </w:r>
          </w:p>
        </w:tc>
        <w:tc>
          <w:tcPr>
            <w:tcW w:w="0" w:type="auto"/>
          </w:tcPr>
          <w:p w14:paraId="31918EF6" w14:textId="262AA2EA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Woody debris specific gravity standard error (+- cm)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7DA713E7" w14:textId="77777777" w:rsidTr="009833CB">
        <w:tc>
          <w:tcPr>
            <w:tcW w:w="0" w:type="auto"/>
          </w:tcPr>
          <w:p w14:paraId="313E927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8867E8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SG_n</w:t>
            </w:r>
          </w:p>
        </w:tc>
        <w:tc>
          <w:tcPr>
            <w:tcW w:w="0" w:type="auto"/>
          </w:tcPr>
          <w:p w14:paraId="6AB0046F" w14:textId="4CB8B21D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Woody debris specific gravity sample size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276FBE4" w14:textId="77777777" w:rsidTr="009833CB">
        <w:tc>
          <w:tcPr>
            <w:tcW w:w="0" w:type="auto"/>
          </w:tcPr>
          <w:p w14:paraId="0DB36F3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7BF6DC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45E30D03" w14:textId="6495EAD5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Diameter (cm)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43722C8F" w14:textId="77777777" w:rsidTr="009833CB">
        <w:tc>
          <w:tcPr>
            <w:tcW w:w="0" w:type="auto"/>
          </w:tcPr>
          <w:p w14:paraId="19AA1E7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E5F7D6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DIA_SE</w:t>
            </w:r>
          </w:p>
        </w:tc>
        <w:tc>
          <w:tcPr>
            <w:tcW w:w="0" w:type="auto"/>
          </w:tcPr>
          <w:p w14:paraId="205A4E15" w14:textId="665EE796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Diameter standard error (+- cm)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9040632" w14:textId="77777777" w:rsidTr="009833CB">
        <w:tc>
          <w:tcPr>
            <w:tcW w:w="0" w:type="auto"/>
          </w:tcPr>
          <w:p w14:paraId="0E2434E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1E0D67C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QMD</w:t>
            </w:r>
          </w:p>
        </w:tc>
        <w:tc>
          <w:tcPr>
            <w:tcW w:w="0" w:type="auto"/>
          </w:tcPr>
          <w:p w14:paraId="0353983D" w14:textId="0563524F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Quadratic mean diameter (cm)</w:t>
            </w:r>
            <w:r>
              <w:rPr>
                <w:rFonts w:cstheme="minorHAnsi"/>
              </w:rPr>
              <w:t xml:space="preserve"> – </w:t>
            </w:r>
            <w:r w:rsidRPr="003F08A6">
              <w:rPr>
                <w:rFonts w:cstheme="minorHAnsi"/>
              </w:rPr>
              <w:t>Equation: sqrt((d1^2+d2^2+d3^2+</w:t>
            </w:r>
            <w:r w:rsidR="00566553">
              <w:rPr>
                <w:rFonts w:cstheme="minorHAnsi"/>
              </w:rPr>
              <w:t>…</w:t>
            </w:r>
            <w:r w:rsidRPr="003F08A6">
              <w:rPr>
                <w:rFonts w:cstheme="minorHAnsi"/>
              </w:rPr>
              <w:t>dn^2)/n)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5816A3B6" w14:textId="77777777" w:rsidTr="009833CB">
        <w:tc>
          <w:tcPr>
            <w:tcW w:w="0" w:type="auto"/>
          </w:tcPr>
          <w:p w14:paraId="6A6E822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C8523A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QMD_n</w:t>
            </w:r>
          </w:p>
        </w:tc>
        <w:tc>
          <w:tcPr>
            <w:tcW w:w="0" w:type="auto"/>
          </w:tcPr>
          <w:p w14:paraId="0AB4E089" w14:textId="00EE009D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Quadratic mean diameter sample size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7FA436A4" w14:textId="77777777" w:rsidTr="009833CB">
        <w:tc>
          <w:tcPr>
            <w:tcW w:w="0" w:type="auto"/>
          </w:tcPr>
          <w:p w14:paraId="779362F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6C47B1F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1583E2E5" w14:textId="459A374A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woody debris density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6222F2A" w14:textId="77777777" w:rsidTr="009833CB">
        <w:tc>
          <w:tcPr>
            <w:tcW w:w="0" w:type="auto"/>
          </w:tcPr>
          <w:p w14:paraId="59D12E6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48EE3D4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6B26D90" w14:textId="4847EAD3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9255CE">
              <w:rPr>
                <w:rFonts w:cstheme="minorHAnsi"/>
              </w:rPr>
              <w:t>.</w:t>
            </w:r>
          </w:p>
        </w:tc>
      </w:tr>
    </w:tbl>
    <w:p w14:paraId="58782FDB" w14:textId="77777777" w:rsidR="009833CB" w:rsidRDefault="009833CB" w:rsidP="00972A95">
      <w:pPr>
        <w:rPr>
          <w:rFonts w:cstheme="minorHAnsi"/>
          <w:b/>
        </w:rPr>
      </w:pPr>
    </w:p>
    <w:p w14:paraId="15D0B6FC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3088D89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Understory</w:t>
      </w:r>
    </w:p>
    <w:p w14:paraId="7A2A65C8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Understory </w:t>
      </w:r>
      <w:r w:rsidRPr="00B47363">
        <w:rPr>
          <w:rFonts w:cstheme="minorHAnsi"/>
        </w:rPr>
        <w:t>Table (</w:t>
      </w:r>
      <w:r>
        <w:rPr>
          <w:rFonts w:cstheme="minorHAnsi"/>
          <w:i/>
        </w:rPr>
        <w:t>Understory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0"/>
        <w:gridCol w:w="1348"/>
        <w:gridCol w:w="1976"/>
        <w:gridCol w:w="1452"/>
        <w:gridCol w:w="2039"/>
        <w:gridCol w:w="2105"/>
      </w:tblGrid>
      <w:tr w:rsidR="009833CB" w:rsidRPr="00B47363" w14:paraId="7234A618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F9F85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BE7977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EA9B9F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0512D80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54B546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5F0CEA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FD902B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4E73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AB73CF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2AA9F9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Understory ID</w:t>
            </w:r>
          </w:p>
        </w:tc>
        <w:tc>
          <w:tcPr>
            <w:tcW w:w="0" w:type="auto"/>
          </w:tcPr>
          <w:p w14:paraId="16B9C8EA" w14:textId="20FFC113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05D771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CAFD05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A6B187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9B6D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DF73A5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6085908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ID</w:t>
            </w:r>
          </w:p>
        </w:tc>
        <w:tc>
          <w:tcPr>
            <w:tcW w:w="0" w:type="auto"/>
          </w:tcPr>
          <w:p w14:paraId="7F05F649" w14:textId="78C6350B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2C642A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AF815D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SubpTrans</w:t>
            </w:r>
          </w:p>
        </w:tc>
      </w:tr>
      <w:tr w:rsidR="009833CB" w:rsidRPr="00B47363" w14:paraId="28E1D01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6B05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4F830B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30724D14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2C03B542" w14:textId="4F97A39A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254D794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832332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018DC1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F9C0" w14:textId="5B7BCBD1" w:rsidR="009833CB" w:rsidRDefault="00EB6B4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F122D04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755CC5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718E0AC9" w14:textId="5B645DD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140BCA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B92216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5F1C55D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3221C" w14:textId="3B15BFEC" w:rsidR="009833CB" w:rsidRDefault="00EB6B4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0208900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5B34B684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Dry weight</w:t>
            </w:r>
          </w:p>
        </w:tc>
        <w:tc>
          <w:tcPr>
            <w:tcW w:w="0" w:type="auto"/>
          </w:tcPr>
          <w:p w14:paraId="104AC6E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FBDB422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</w:t>
            </w:r>
          </w:p>
        </w:tc>
        <w:tc>
          <w:tcPr>
            <w:tcW w:w="0" w:type="auto"/>
          </w:tcPr>
          <w:p w14:paraId="4BB44DE0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8EFADA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57C7B" w14:textId="17BA4C1A" w:rsidR="009833CB" w:rsidRDefault="00EB6B45" w:rsidP="00EB6B4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1C556C0D" w14:textId="630B4A78" w:rsidR="009833CB" w:rsidRDefault="00EB6B4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141F01BF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0492B9C2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BECF1E4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1C0863F7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54642" w:rsidRPr="00B47363" w14:paraId="37D4166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B3C49" w14:textId="6585FD95" w:rsidR="00054642" w:rsidRDefault="00054642" w:rsidP="00054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54477CA" w14:textId="4F325C50" w:rsidR="00054642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1EB44DDC" w14:textId="5A0C38B6" w:rsidR="00054642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061BC3B9" w14:textId="647E9645" w:rsidR="00054642" w:rsidRPr="00F210E0" w:rsidRDefault="006C3680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23038AA" w14:textId="6ECA5E1D" w:rsidR="00054642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EFAD542" w14:textId="64896689" w:rsidR="00054642" w:rsidRPr="006651CE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REF_Equation</w:t>
            </w:r>
          </w:p>
        </w:tc>
      </w:tr>
      <w:tr w:rsidR="00AC21A4" w:rsidRPr="00B47363" w14:paraId="5AAB673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21495" w14:textId="66BACA22" w:rsidR="00AC21A4" w:rsidRDefault="00AC21A4" w:rsidP="00AC21A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6C0C5F62" w14:textId="4572D640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1B428D7" w14:textId="61922293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678F8BDB" w14:textId="3E454CA0" w:rsidR="00AC21A4" w:rsidRPr="00F210E0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8F542E7" w14:textId="03996D32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44145270" w14:textId="77777777" w:rsidR="00AC21A4" w:rsidRPr="00823840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C21A4" w:rsidRPr="00B47363" w14:paraId="4EE676A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331E5" w14:textId="63B6A649" w:rsidR="00AC21A4" w:rsidRDefault="00AC21A4" w:rsidP="00AC21A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1BBE0FA3" w14:textId="5D1282DA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656A93FD" w14:textId="2A32CBEC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44BC3E75" w14:textId="2E477921" w:rsidR="00AC21A4" w:rsidRPr="00F210E0" w:rsidRDefault="006C3680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4B4D76A" w14:textId="3ABC5523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8B8A6DF" w14:textId="661AE1BA" w:rsidR="00AC21A4" w:rsidRPr="00823840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  <w:tr w:rsidR="009833CB" w:rsidRPr="00B47363" w14:paraId="23AFC70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6D9D4" w14:textId="7A3815FE" w:rsidR="009833CB" w:rsidRDefault="00AC21A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4C3F9041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3D8DD95E" w14:textId="77777777" w:rsidR="009833CB" w:rsidRPr="00AD350C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5D8B721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Text</w:t>
            </w:r>
            <w:r>
              <w:rPr>
                <w:rFonts w:cstheme="minorHAnsi"/>
              </w:rPr>
              <w:t>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5F62781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F567ABF" w14:textId="77777777" w:rsidR="009833CB" w:rsidRPr="006651CE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97348FC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3330"/>
      </w:tblGrid>
      <w:tr w:rsidR="009833CB" w14:paraId="7EAE726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3C58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3330" w:type="dxa"/>
          </w:tcPr>
          <w:p w14:paraId="5F7DF860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2AAAB3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5670EF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3330" w:type="dxa"/>
          </w:tcPr>
          <w:p w14:paraId="5DB4F86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781C0105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8771300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3330" w:type="dxa"/>
          </w:tcPr>
          <w:p w14:paraId="3B20E5C8" w14:textId="7C75F840" w:rsidR="009833CB" w:rsidRDefault="009833CB" w:rsidP="00F13F0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(TRANSID, SAMP, COMPID)</w:t>
            </w:r>
          </w:p>
        </w:tc>
      </w:tr>
    </w:tbl>
    <w:p w14:paraId="65601513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156"/>
        <w:gridCol w:w="7764"/>
      </w:tblGrid>
      <w:tr w:rsidR="009833CB" w:rsidRPr="00B47363" w14:paraId="6F4C25F1" w14:textId="77777777" w:rsidTr="009833CB">
        <w:tc>
          <w:tcPr>
            <w:tcW w:w="0" w:type="auto"/>
          </w:tcPr>
          <w:p w14:paraId="32156846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A4E0E42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F85E919" w14:textId="2899A27F" w:rsidR="009833CB" w:rsidRPr="00B47363" w:rsidRDefault="009833CB" w:rsidP="00F640EA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Understory ID – unique number used to identify a understory record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117C6E3A" w14:textId="77777777" w:rsidTr="009833CB">
        <w:tc>
          <w:tcPr>
            <w:tcW w:w="0" w:type="auto"/>
          </w:tcPr>
          <w:p w14:paraId="575881C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9780A4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0D305012" w14:textId="54CBC6E2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Transect ID – foreign key linking the woody debris record to the subplot transect record (</w:t>
            </w:r>
            <w:r w:rsidRPr="00185861">
              <w:rPr>
                <w:rFonts w:cstheme="minorHAnsi"/>
                <w:i/>
              </w:rPr>
              <w:t>SubpTrans</w:t>
            </w:r>
            <w:r>
              <w:rPr>
                <w:rFonts w:cstheme="minorHAnsi"/>
              </w:rPr>
              <w:t>)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6B97A575" w14:textId="77777777" w:rsidTr="009833CB">
        <w:tc>
          <w:tcPr>
            <w:tcW w:w="0" w:type="auto"/>
          </w:tcPr>
          <w:p w14:paraId="6D9D569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80F2563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081A14AB" w14:textId="5922BD20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used to identify a subplot understory record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51B2048C" w14:textId="77777777" w:rsidTr="009833CB">
        <w:tc>
          <w:tcPr>
            <w:tcW w:w="0" w:type="auto"/>
          </w:tcPr>
          <w:p w14:paraId="0438538C" w14:textId="530A3D26" w:rsidR="009833CB" w:rsidRDefault="00F13F0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FE9DA20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49620DA3" w14:textId="28FBA62C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understory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2F4427DB" w14:textId="77777777" w:rsidTr="009833CB">
        <w:tc>
          <w:tcPr>
            <w:tcW w:w="0" w:type="auto"/>
          </w:tcPr>
          <w:p w14:paraId="49EAE92F" w14:textId="75B0F9F5" w:rsidR="009833CB" w:rsidRDefault="00F13F0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40094B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3555950F" w14:textId="35420C7B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5D0337">
              <w:rPr>
                <w:rFonts w:cstheme="minorHAnsi"/>
              </w:rPr>
              <w:t>Dry weight (g)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2A2CB657" w14:textId="77777777" w:rsidTr="009833CB">
        <w:tc>
          <w:tcPr>
            <w:tcW w:w="0" w:type="auto"/>
          </w:tcPr>
          <w:p w14:paraId="64B9DA5E" w14:textId="31AF9AAD" w:rsidR="009833CB" w:rsidRDefault="00F13F0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8FB31DF" w14:textId="3EBCE900" w:rsidR="009833CB" w:rsidRDefault="0005464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67B51D2A" w14:textId="24BE57FB" w:rsidR="009833CB" w:rsidRPr="006651CE" w:rsidRDefault="009833CB" w:rsidP="00054642">
            <w:pPr>
              <w:spacing w:after="100" w:afterAutospacing="1"/>
              <w:rPr>
                <w:rFonts w:cstheme="minorHAnsi"/>
              </w:rPr>
            </w:pPr>
            <w:r w:rsidRPr="005D0337">
              <w:rPr>
                <w:rFonts w:cstheme="minorHAnsi"/>
              </w:rPr>
              <w:t>Biomass (Mg/ha)</w:t>
            </w:r>
            <w:r w:rsidR="00F640EA">
              <w:rPr>
                <w:rFonts w:cstheme="minorHAnsi"/>
              </w:rPr>
              <w:t>.</w:t>
            </w:r>
          </w:p>
        </w:tc>
      </w:tr>
      <w:tr w:rsidR="00F13F0C" w:rsidRPr="00B47363" w14:paraId="6E7D97A9" w14:textId="77777777" w:rsidTr="009833CB">
        <w:tc>
          <w:tcPr>
            <w:tcW w:w="0" w:type="auto"/>
          </w:tcPr>
          <w:p w14:paraId="01295501" w14:textId="481BDF22" w:rsidR="00F13F0C" w:rsidRDefault="00F13F0C" w:rsidP="00F13F0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9AEB2F9" w14:textId="072B4CA0" w:rsidR="00F13F0C" w:rsidRDefault="00F13F0C" w:rsidP="00F13F0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2E14C95C" w14:textId="4A10AAD1" w:rsidR="00F13F0C" w:rsidRPr="005D0337" w:rsidRDefault="00F13F0C" w:rsidP="00F13F0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understory biomass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).</w:t>
            </w:r>
          </w:p>
        </w:tc>
      </w:tr>
      <w:tr w:rsidR="003D1D5A" w:rsidRPr="00B47363" w14:paraId="18C65BB9" w14:textId="77777777" w:rsidTr="009833CB">
        <w:tc>
          <w:tcPr>
            <w:tcW w:w="0" w:type="auto"/>
          </w:tcPr>
          <w:p w14:paraId="4BAE75CD" w14:textId="3C031AD1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EEA25E4" w14:textId="114B3A3B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77BC95A9" w14:textId="2DD1F37B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(kg) – Equation: BIOMASS*carbon concentration referenced in C_CONCID.</w:t>
            </w:r>
          </w:p>
        </w:tc>
      </w:tr>
      <w:tr w:rsidR="003D1D5A" w:rsidRPr="00B47363" w14:paraId="5598104E" w14:textId="77777777" w:rsidTr="009833CB">
        <w:tc>
          <w:tcPr>
            <w:tcW w:w="0" w:type="auto"/>
          </w:tcPr>
          <w:p w14:paraId="0CB98E45" w14:textId="56BABF90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45939A2C" w14:textId="163718A0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4A8E7129" w14:textId="5D3CA997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concentration ID – foreign key linking the understory carbon content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  <w:tr w:rsidR="009833CB" w:rsidRPr="00B47363" w14:paraId="09970AB3" w14:textId="77777777" w:rsidTr="009833CB">
        <w:tc>
          <w:tcPr>
            <w:tcW w:w="0" w:type="auto"/>
          </w:tcPr>
          <w:p w14:paraId="105BF888" w14:textId="0FA7A783" w:rsidR="009833CB" w:rsidRDefault="003D1D5A" w:rsidP="00F13F0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335A337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675A065" w14:textId="41E58B6C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F640EA">
              <w:rPr>
                <w:rFonts w:cstheme="minorHAnsi"/>
              </w:rPr>
              <w:t>.</w:t>
            </w:r>
          </w:p>
        </w:tc>
      </w:tr>
    </w:tbl>
    <w:p w14:paraId="02823DDD" w14:textId="77777777" w:rsidR="009833CB" w:rsidRDefault="009833CB" w:rsidP="00972A95">
      <w:pPr>
        <w:rPr>
          <w:rFonts w:cstheme="minorHAnsi"/>
          <w:b/>
        </w:rPr>
      </w:pPr>
    </w:p>
    <w:p w14:paraId="3134CC55" w14:textId="4BFC9FC3" w:rsidR="00004D25" w:rsidRPr="00B47363" w:rsidRDefault="00004D25" w:rsidP="00004D25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Understory Subplot Carbon</w:t>
      </w:r>
    </w:p>
    <w:p w14:paraId="518FB830" w14:textId="0A111C57" w:rsidR="00004D25" w:rsidRPr="00B47363" w:rsidRDefault="00004D25" w:rsidP="00004D25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Understory</w:t>
      </w:r>
      <w:r w:rsidRPr="001158AA">
        <w:rPr>
          <w:rFonts w:cstheme="minorHAnsi"/>
        </w:rPr>
        <w:t xml:space="preserve"> Subplot </w:t>
      </w:r>
      <w:r>
        <w:rPr>
          <w:rFonts w:cstheme="minorHAnsi"/>
        </w:rPr>
        <w:t>Carbon</w:t>
      </w:r>
      <w:r w:rsidRPr="00B47363">
        <w:rPr>
          <w:rFonts w:cstheme="minorHAnsi"/>
        </w:rPr>
        <w:t xml:space="preserve"> Table (</w:t>
      </w:r>
      <w:r>
        <w:rPr>
          <w:rFonts w:cstheme="minorHAnsi"/>
        </w:rPr>
        <w:t>Understory</w:t>
      </w:r>
      <w:r>
        <w:rPr>
          <w:rFonts w:cstheme="minorHAnsi"/>
          <w:i/>
        </w:rPr>
        <w:t>Subp_C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899"/>
        <w:gridCol w:w="1452"/>
        <w:gridCol w:w="2039"/>
        <w:gridCol w:w="1141"/>
      </w:tblGrid>
      <w:tr w:rsidR="00004D25" w:rsidRPr="00B47363" w14:paraId="1E58EDE3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9E514" w14:textId="77777777" w:rsidR="00004D25" w:rsidRPr="00B47363" w:rsidRDefault="00004D25" w:rsidP="00B7492E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F5E95C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0065800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E6AA8DA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CDC9D85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7693C77D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004D25" w:rsidRPr="00B47363" w14:paraId="5934D698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AAF175" w14:textId="77777777" w:rsidR="00004D25" w:rsidRPr="00B47363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CFE0719" w14:textId="77777777" w:rsidR="00004D25" w:rsidRPr="00B47363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78630BA4" w14:textId="77777777" w:rsidR="00004D25" w:rsidRPr="00B47363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AC29050" w14:textId="74E805D1" w:rsidR="00004D25" w:rsidRPr="00F210E0" w:rsidRDefault="006C3680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526F8BE" w14:textId="77777777" w:rsidR="00004D25" w:rsidRPr="00F210E0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3218D42" w14:textId="77777777" w:rsidR="00004D25" w:rsidRPr="00F210E0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004D25" w:rsidRPr="00B47363" w14:paraId="573CD6C3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97935" w14:textId="77777777" w:rsidR="00004D25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B4BC6FC" w14:textId="32B51AC0" w:rsidR="00004D25" w:rsidRPr="00F210E0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UND_C</w:t>
            </w:r>
          </w:p>
        </w:tc>
        <w:tc>
          <w:tcPr>
            <w:tcW w:w="0" w:type="auto"/>
          </w:tcPr>
          <w:p w14:paraId="251D9E7F" w14:textId="07884C54" w:rsidR="00004D25" w:rsidRPr="00F210E0" w:rsidRDefault="00004D25" w:rsidP="00004D2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Understory carbon</w:t>
            </w:r>
          </w:p>
        </w:tc>
        <w:tc>
          <w:tcPr>
            <w:tcW w:w="0" w:type="auto"/>
          </w:tcPr>
          <w:p w14:paraId="7C5625CE" w14:textId="5CA7F804" w:rsidR="00004D25" w:rsidRPr="00F210E0" w:rsidRDefault="006C3680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FF54E78" w14:textId="77777777" w:rsidR="00004D25" w:rsidRPr="00F210E0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50D0042B" w14:textId="77777777" w:rsidR="00004D25" w:rsidRPr="00B47363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5407DB51" w14:textId="77777777" w:rsidR="00004D25" w:rsidRDefault="00004D25" w:rsidP="00004D25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004D25" w14:paraId="111ABBCB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C75A285" w14:textId="77777777" w:rsidR="00004D25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57E897F7" w14:textId="77777777" w:rsidR="00004D25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04D25" w14:paraId="120C5F2C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A32526" w14:textId="77777777" w:rsidR="00004D25" w:rsidRDefault="00004D25" w:rsidP="00B7492E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12D50ACF" w14:textId="77777777" w:rsidR="00004D25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004D25" w14:paraId="75BBF538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ABE8C2" w14:textId="77777777" w:rsidR="00004D25" w:rsidRDefault="00004D25" w:rsidP="00B7492E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010D4926" w14:textId="77777777" w:rsidR="00004D25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(SUBPID)</w:t>
            </w:r>
          </w:p>
        </w:tc>
      </w:tr>
    </w:tbl>
    <w:p w14:paraId="46BB4AF3" w14:textId="77777777" w:rsidR="00004D25" w:rsidRDefault="00004D25" w:rsidP="00004D25">
      <w:pPr>
        <w:keepNext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83"/>
        <w:gridCol w:w="7255"/>
      </w:tblGrid>
      <w:tr w:rsidR="00004D25" w:rsidRPr="00B47363" w14:paraId="278B213B" w14:textId="77777777" w:rsidTr="00B7492E">
        <w:tc>
          <w:tcPr>
            <w:tcW w:w="0" w:type="auto"/>
          </w:tcPr>
          <w:p w14:paraId="1A3716FC" w14:textId="77777777" w:rsidR="00004D25" w:rsidRPr="00B47363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E7978B2" w14:textId="77777777" w:rsidR="00004D25" w:rsidRPr="00B47363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25181284" w14:textId="77777777" w:rsidR="00004D25" w:rsidRPr="00B47363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004D25" w:rsidRPr="00B47363" w14:paraId="27DB1D67" w14:textId="77777777" w:rsidTr="00B7492E">
        <w:tc>
          <w:tcPr>
            <w:tcW w:w="0" w:type="auto"/>
          </w:tcPr>
          <w:p w14:paraId="1F868EA8" w14:textId="77777777" w:rsidR="00004D25" w:rsidRDefault="00004D25" w:rsidP="00B749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81B7BAE" w14:textId="710AA1F2" w:rsidR="00004D25" w:rsidRPr="00F210E0" w:rsidRDefault="00004D25" w:rsidP="00B749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UND_C</w:t>
            </w:r>
          </w:p>
        </w:tc>
        <w:tc>
          <w:tcPr>
            <w:tcW w:w="0" w:type="auto"/>
          </w:tcPr>
          <w:p w14:paraId="216481FA" w14:textId="64BF81E6" w:rsidR="00004D25" w:rsidRPr="00B47363" w:rsidRDefault="00004D25" w:rsidP="00004D2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understory carbon (MgC/ha).</w:t>
            </w:r>
          </w:p>
        </w:tc>
      </w:tr>
    </w:tbl>
    <w:p w14:paraId="598BE9AD" w14:textId="77777777" w:rsidR="009833CB" w:rsidRDefault="009833CB" w:rsidP="00972A95">
      <w:pPr>
        <w:rPr>
          <w:rFonts w:cstheme="minorHAnsi"/>
          <w:b/>
        </w:rPr>
      </w:pPr>
    </w:p>
    <w:p w14:paraId="67907A00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bookmarkEnd w:id="1"/>
    <w:p w14:paraId="2CA52EEA" w14:textId="77777777" w:rsidR="009440A7" w:rsidRDefault="009440A7" w:rsidP="00972A95">
      <w:pPr>
        <w:spacing w:after="100" w:afterAutospacing="1" w:line="240" w:lineRule="auto"/>
        <w:outlineLvl w:val="1"/>
        <w:rPr>
          <w:rFonts w:cstheme="minorHAnsi"/>
          <w:b/>
        </w:rPr>
      </w:pPr>
      <w:r>
        <w:rPr>
          <w:rFonts w:cstheme="minorHAnsi"/>
          <w:b/>
        </w:rPr>
        <w:lastRenderedPageBreak/>
        <w:t>Reference Tables</w:t>
      </w:r>
    </w:p>
    <w:p w14:paraId="58058379" w14:textId="19EE85E7" w:rsidR="009440A7" w:rsidRPr="00B47363" w:rsidRDefault="009440A7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 xml:space="preserve">Carbon </w:t>
      </w:r>
      <w:r w:rsidR="00CC5C6F">
        <w:rPr>
          <w:rFonts w:cstheme="minorHAnsi"/>
          <w:b/>
        </w:rPr>
        <w:t>Concentration</w:t>
      </w:r>
    </w:p>
    <w:p w14:paraId="6691A933" w14:textId="6657814E" w:rsidR="009440A7" w:rsidRPr="00B47363" w:rsidRDefault="009440A7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Carbon </w:t>
      </w:r>
      <w:r w:rsidR="00CC5C6F">
        <w:rPr>
          <w:rFonts w:cstheme="minorHAnsi"/>
        </w:rPr>
        <w:t xml:space="preserve">Concentration </w:t>
      </w:r>
      <w:r>
        <w:rPr>
          <w:rFonts w:cstheme="minorHAnsi"/>
        </w:rPr>
        <w:t xml:space="preserve">Table </w:t>
      </w:r>
      <w:r w:rsidRPr="00B47363">
        <w:rPr>
          <w:rFonts w:cstheme="minorHAnsi"/>
        </w:rPr>
        <w:t>(</w:t>
      </w:r>
      <w:r w:rsidR="00CC5C6F">
        <w:rPr>
          <w:rFonts w:cstheme="minorHAnsi"/>
          <w:i/>
        </w:rPr>
        <w:t>Ref_C_Concentration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453"/>
        <w:gridCol w:w="2408"/>
        <w:gridCol w:w="1452"/>
        <w:gridCol w:w="936"/>
        <w:gridCol w:w="2087"/>
      </w:tblGrid>
      <w:tr w:rsidR="000F18ED" w:rsidRPr="00B47363" w14:paraId="4A09F7EE" w14:textId="77777777" w:rsidTr="00AD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4E71C" w14:textId="77777777" w:rsidR="000F18ED" w:rsidRPr="00B47363" w:rsidRDefault="000F18ED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382" w:type="dxa"/>
          </w:tcPr>
          <w:p w14:paraId="25F3185B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79FA2635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C98C694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C06D10A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0C8E4C18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D6B62" w:rsidRPr="00B47363" w14:paraId="217712D3" w14:textId="77777777" w:rsidTr="00A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93CAD" w14:textId="52920D8E" w:rsidR="00AD6B62" w:rsidRPr="00B47363" w:rsidRDefault="00AD6B62" w:rsidP="00AD6B6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382" w:type="dxa"/>
          </w:tcPr>
          <w:p w14:paraId="7519A32B" w14:textId="66155D8C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3959F3B" w14:textId="0E5F4E1A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4E0A88F4" w14:textId="2B91F013" w:rsidR="00AD6B62" w:rsidRPr="00B47363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534CF7D" w14:textId="7777777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6088F87" w14:textId="7777777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D6B62" w:rsidRPr="00B47363" w14:paraId="2940DADF" w14:textId="77777777" w:rsidTr="00A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19E7E4" w14:textId="4CABDE70" w:rsidR="00AD6B62" w:rsidRPr="00B47363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82" w:type="dxa"/>
          </w:tcPr>
          <w:p w14:paraId="2CE1FB5C" w14:textId="1494200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474B0B1" w14:textId="30226800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0" w:type="auto"/>
          </w:tcPr>
          <w:p w14:paraId="3BAB5FF3" w14:textId="68F61E53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6C3680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88CCB9D" w14:textId="7777777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C6C13D0" w14:textId="3F288CFB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Ref_Country</w:t>
            </w:r>
          </w:p>
        </w:tc>
      </w:tr>
      <w:tr w:rsidR="00AD6B62" w:rsidRPr="00B47363" w14:paraId="5B634AD9" w14:textId="77777777" w:rsidTr="00A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95B5A" w14:textId="5C59FE6B" w:rsidR="00AD6B62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82" w:type="dxa"/>
          </w:tcPr>
          <w:p w14:paraId="3FD26A55" w14:textId="1E0DF25B" w:rsidR="00AD6B62" w:rsidRPr="00F210E0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  <w:r w:rsidR="003A2ED7">
              <w:rPr>
                <w:rFonts w:cstheme="minorHAnsi"/>
              </w:rPr>
              <w:t>_</w:t>
            </w:r>
            <w:r>
              <w:rPr>
                <w:rFonts w:cstheme="minorHAnsi"/>
              </w:rPr>
              <w:t>GRPID</w:t>
            </w:r>
          </w:p>
        </w:tc>
        <w:tc>
          <w:tcPr>
            <w:tcW w:w="0" w:type="auto"/>
          </w:tcPr>
          <w:p w14:paraId="0646022B" w14:textId="0EAFD25C" w:rsidR="00AD6B62" w:rsidRPr="00F210E0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group ID</w:t>
            </w:r>
          </w:p>
        </w:tc>
        <w:tc>
          <w:tcPr>
            <w:tcW w:w="0" w:type="auto"/>
          </w:tcPr>
          <w:p w14:paraId="46CDE371" w14:textId="436E19FA" w:rsidR="00AD6B62" w:rsidRPr="00F210E0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39B4C40" w14:textId="0A25D30A" w:rsidR="00AD6B62" w:rsidRPr="00F210E0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7C92A29" w14:textId="5D7E87BF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330B9"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  <w:i/>
              </w:rPr>
              <w:t>_Grp</w:t>
            </w:r>
          </w:p>
        </w:tc>
      </w:tr>
      <w:tr w:rsidR="00AD6B62" w:rsidRPr="00B47363" w14:paraId="0C9F01A7" w14:textId="77777777" w:rsidTr="00A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B4C83" w14:textId="7F0562FC" w:rsidR="00AD6B62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82" w:type="dxa"/>
          </w:tcPr>
          <w:p w14:paraId="7CF303B8" w14:textId="7192022A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11E2AAA6" w14:textId="41C54408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0" w:type="auto"/>
          </w:tcPr>
          <w:p w14:paraId="3FB95F12" w14:textId="569E05C5" w:rsidR="00AD6B62" w:rsidRPr="00B47363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5811B4B" w14:textId="2B9A4BA1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500D95A" w14:textId="59541AAE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AD6B62" w:rsidRPr="00B47363" w14:paraId="4FB36EA1" w14:textId="77777777" w:rsidTr="00A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F20BC" w14:textId="665AB977" w:rsidR="00AD6B62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382" w:type="dxa"/>
          </w:tcPr>
          <w:p w14:paraId="1E67A790" w14:textId="697107CA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0993FBEF" w14:textId="5A2865FE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0D34B148" w14:textId="2CF8B973" w:rsidR="00AD6B62" w:rsidRPr="00B47363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3981C623" w14:textId="73D75AFB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29B0248" w14:textId="144C3DA2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AD6B62" w:rsidRPr="00B47363" w14:paraId="6CD9ADCE" w14:textId="77777777" w:rsidTr="00A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30733" w14:textId="2D250AB1" w:rsidR="00AD6B62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382" w:type="dxa"/>
          </w:tcPr>
          <w:p w14:paraId="01B7E1BC" w14:textId="0117E479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065B913D" w14:textId="231DB3EF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01DF7D86" w14:textId="63701CAC" w:rsidR="00AD6B62" w:rsidRPr="00F210E0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5DF362A" w14:textId="3E49F4CF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F2DD88F" w14:textId="36417B3F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</w:t>
            </w:r>
            <w:r w:rsidRPr="009E60C2">
              <w:rPr>
                <w:rFonts w:cstheme="minorHAnsi"/>
                <w:i/>
              </w:rPr>
              <w:t>_Citation</w:t>
            </w:r>
          </w:p>
        </w:tc>
      </w:tr>
      <w:tr w:rsidR="00AD6B62" w:rsidRPr="00B47363" w14:paraId="71B77E9C" w14:textId="77777777" w:rsidTr="00A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ED9917" w14:textId="0CA4A3F7" w:rsidR="00AD6B62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382" w:type="dxa"/>
          </w:tcPr>
          <w:p w14:paraId="3716FEDE" w14:textId="23330271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CNUM</w:t>
            </w:r>
          </w:p>
        </w:tc>
        <w:tc>
          <w:tcPr>
            <w:tcW w:w="0" w:type="auto"/>
          </w:tcPr>
          <w:p w14:paraId="083C59B4" w14:textId="7F91F86D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number</w:t>
            </w:r>
          </w:p>
        </w:tc>
        <w:tc>
          <w:tcPr>
            <w:tcW w:w="0" w:type="auto"/>
          </w:tcPr>
          <w:p w14:paraId="0E49F3B5" w14:textId="7181C794" w:rsidR="00AD6B62" w:rsidRPr="00F210E0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6172BC3" w14:textId="77777777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F6BCD9" w14:textId="77777777" w:rsidR="00AD6B62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D6B62" w:rsidRPr="00B47363" w14:paraId="70B391E9" w14:textId="77777777" w:rsidTr="00AD6B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812634" w14:textId="76F16182" w:rsidR="00AD6B62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382" w:type="dxa"/>
          </w:tcPr>
          <w:p w14:paraId="20A3694A" w14:textId="2536A01E" w:rsidR="00AD6B62" w:rsidRDefault="00AD6B62" w:rsidP="00AD6B6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380B11E7" w14:textId="0B395E9E" w:rsidR="00AD6B62" w:rsidRDefault="00AD6B62" w:rsidP="00AD6B6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</w:t>
            </w:r>
          </w:p>
        </w:tc>
        <w:tc>
          <w:tcPr>
            <w:tcW w:w="0" w:type="auto"/>
          </w:tcPr>
          <w:p w14:paraId="1BBA927A" w14:textId="32EF83BA" w:rsidR="00AD6B62" w:rsidRPr="00F210E0" w:rsidRDefault="00AD6B62" w:rsidP="00AD6B6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F9217B4" w14:textId="59B1822E" w:rsidR="00AD6B62" w:rsidRDefault="00AD6B62" w:rsidP="004F4A7D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Decimal </w:t>
            </w:r>
          </w:p>
        </w:tc>
        <w:tc>
          <w:tcPr>
            <w:tcW w:w="0" w:type="auto"/>
          </w:tcPr>
          <w:p w14:paraId="02A435E0" w14:textId="77777777" w:rsidR="00AD6B62" w:rsidRDefault="00AD6B62" w:rsidP="00AD6B6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31A7F499" w14:textId="77777777" w:rsidR="000F18ED" w:rsidRDefault="000F18ED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0F18ED" w14:paraId="437068CC" w14:textId="77777777" w:rsidTr="0013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35F70D2" w14:textId="77777777" w:rsidR="000F18ED" w:rsidRDefault="000F18E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F77D698" w14:textId="77777777" w:rsidR="000F18ED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F18ED" w14:paraId="2BC08941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A71434F" w14:textId="77777777" w:rsidR="000F18ED" w:rsidRDefault="000F18E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7630086F" w14:textId="77777777" w:rsidR="000F18ED" w:rsidRDefault="000F18E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0F18ED" w14:paraId="42E9E892" w14:textId="77777777" w:rsidTr="001365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45E5111" w14:textId="77777777" w:rsidR="000F18ED" w:rsidRDefault="000F18E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0158B379" w14:textId="77777777" w:rsidR="000F18ED" w:rsidRDefault="000F18E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(CREGID, CNUM)</w:t>
            </w:r>
          </w:p>
        </w:tc>
      </w:tr>
    </w:tbl>
    <w:p w14:paraId="6BA8E003" w14:textId="77777777" w:rsidR="001464D3" w:rsidRDefault="001464D3" w:rsidP="001464D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156"/>
      </w:tblGrid>
      <w:tr w:rsidR="001464D3" w14:paraId="5438C699" w14:textId="77777777" w:rsidTr="00112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48A6CD26" w14:textId="77777777" w:rsidR="001464D3" w:rsidRDefault="001464D3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156" w:type="dxa"/>
          </w:tcPr>
          <w:p w14:paraId="42190099" w14:textId="77777777" w:rsidR="001464D3" w:rsidRDefault="001464D3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1464D3" w:rsidRPr="00026E7E" w14:paraId="20D20E7B" w14:textId="77777777" w:rsidTr="0011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127AD55" w14:textId="540EA011" w:rsidR="001464D3" w:rsidRDefault="00112ED5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1156" w:type="dxa"/>
          </w:tcPr>
          <w:p w14:paraId="0A314FE1" w14:textId="23D83C30" w:rsidR="001464D3" w:rsidRDefault="001464D3" w:rsidP="0014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  <w:tr w:rsidR="001464D3" w:rsidRPr="00026E7E" w14:paraId="689E0017" w14:textId="77777777" w:rsidTr="0011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58250D0" w14:textId="65E1F7F3" w:rsidR="001464D3" w:rsidRDefault="00112ED5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1156" w:type="dxa"/>
          </w:tcPr>
          <w:p w14:paraId="63630404" w14:textId="2CDA114D" w:rsidR="001464D3" w:rsidRDefault="001464D3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  <w:tr w:rsidR="001464D3" w:rsidRPr="00026E7E" w14:paraId="28720B2F" w14:textId="77777777" w:rsidTr="0011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0766F1D" w14:textId="68D98D55" w:rsidR="001464D3" w:rsidRPr="00026E7E" w:rsidRDefault="00112ED5" w:rsidP="00112ED5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156" w:type="dxa"/>
          </w:tcPr>
          <w:p w14:paraId="2A916F92" w14:textId="72903A7F" w:rsidR="001464D3" w:rsidRPr="00026E7E" w:rsidRDefault="001464D3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  <w:tr w:rsidR="001464D3" w:rsidRPr="00026E7E" w14:paraId="40F701B2" w14:textId="77777777" w:rsidTr="00112E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A23C711" w14:textId="528084DB" w:rsidR="001464D3" w:rsidRDefault="00112ED5" w:rsidP="00112ED5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1156" w:type="dxa"/>
          </w:tcPr>
          <w:p w14:paraId="0998AB79" w14:textId="689AE8C4" w:rsidR="001464D3" w:rsidRDefault="001464D3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</w:tbl>
    <w:p w14:paraId="228C0B0C" w14:textId="77777777" w:rsidR="000F18ED" w:rsidRDefault="000F18ED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453"/>
        <w:gridCol w:w="7579"/>
      </w:tblGrid>
      <w:tr w:rsidR="000F18ED" w:rsidRPr="00B47363" w14:paraId="5985B181" w14:textId="77777777" w:rsidTr="00136588">
        <w:tc>
          <w:tcPr>
            <w:tcW w:w="0" w:type="auto"/>
          </w:tcPr>
          <w:p w14:paraId="7190A0C6" w14:textId="77777777" w:rsidR="000F18ED" w:rsidRPr="00B47363" w:rsidRDefault="000F18ED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474CED4" w14:textId="77777777" w:rsidR="000F18ED" w:rsidRPr="00B47363" w:rsidRDefault="000F18ED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02F8172" w14:textId="7938C173" w:rsidR="000F18ED" w:rsidRPr="00B47363" w:rsidRDefault="000F18ED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Carbon </w:t>
            </w:r>
            <w:r w:rsidR="002F0291">
              <w:rPr>
                <w:rFonts w:cstheme="minorHAnsi"/>
              </w:rPr>
              <w:t>concentration</w:t>
            </w:r>
            <w:r>
              <w:rPr>
                <w:rFonts w:cstheme="minorHAnsi"/>
              </w:rPr>
              <w:t xml:space="preserve"> ID – unique number used to identify a carbon </w:t>
            </w:r>
            <w:r w:rsidR="002F0291">
              <w:rPr>
                <w:rFonts w:cstheme="minorHAnsi"/>
              </w:rPr>
              <w:t>concentration</w:t>
            </w:r>
            <w:r>
              <w:rPr>
                <w:rFonts w:cstheme="minorHAnsi"/>
              </w:rPr>
              <w:t xml:space="preserve"> record</w:t>
            </w:r>
            <w:r w:rsidR="002F0291">
              <w:rPr>
                <w:rFonts w:cstheme="minorHAnsi"/>
              </w:rPr>
              <w:t>.</w:t>
            </w:r>
          </w:p>
        </w:tc>
      </w:tr>
      <w:tr w:rsidR="002F6D68" w:rsidRPr="00B47363" w14:paraId="0E11E009" w14:textId="77777777" w:rsidTr="00136588">
        <w:tc>
          <w:tcPr>
            <w:tcW w:w="0" w:type="auto"/>
          </w:tcPr>
          <w:p w14:paraId="78F77974" w14:textId="77777777" w:rsidR="002F6D68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8FB3DF1" w14:textId="0E8111D3" w:rsidR="002F6D68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984287B" w14:textId="4768791E" w:rsidR="002F6D68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Country ID – foreign key linking the </w:t>
            </w:r>
            <w:r w:rsidR="00AD6B62">
              <w:rPr>
                <w:rFonts w:cstheme="minorHAnsi"/>
              </w:rPr>
              <w:t>carbon concentration</w:t>
            </w:r>
            <w:r>
              <w:rPr>
                <w:rFonts w:cstheme="minorHAnsi"/>
              </w:rPr>
              <w:t xml:space="preserve"> record to the country record (</w:t>
            </w:r>
            <w:r>
              <w:rPr>
                <w:rFonts w:cstheme="minorHAnsi"/>
                <w:i/>
              </w:rPr>
              <w:t>Ref_Country</w:t>
            </w:r>
            <w:r>
              <w:rPr>
                <w:rFonts w:cstheme="minorHAnsi"/>
              </w:rPr>
              <w:t>).</w:t>
            </w:r>
          </w:p>
        </w:tc>
      </w:tr>
      <w:tr w:rsidR="000F18ED" w:rsidRPr="00B47363" w14:paraId="07939B7B" w14:textId="77777777" w:rsidTr="00136588">
        <w:tc>
          <w:tcPr>
            <w:tcW w:w="0" w:type="auto"/>
          </w:tcPr>
          <w:p w14:paraId="5ECC7B94" w14:textId="77777777" w:rsidR="000F18ED" w:rsidRDefault="000F18E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5ADD373" w14:textId="18174149" w:rsidR="000F18ED" w:rsidRPr="00F210E0" w:rsidRDefault="00E43E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  <w:r w:rsidR="003A2ED7">
              <w:rPr>
                <w:rFonts w:cstheme="minorHAnsi"/>
              </w:rPr>
              <w:t>_</w:t>
            </w:r>
            <w:r>
              <w:rPr>
                <w:rFonts w:cstheme="minorHAnsi"/>
              </w:rPr>
              <w:t>GRPID</w:t>
            </w:r>
          </w:p>
        </w:tc>
        <w:tc>
          <w:tcPr>
            <w:tcW w:w="0" w:type="auto"/>
          </w:tcPr>
          <w:p w14:paraId="5895D830" w14:textId="6C2F481D" w:rsidR="000F18ED" w:rsidRPr="00B47363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group ID – foreign key linking the carbon concentration record to the component group record (</w:t>
            </w:r>
            <w:r w:rsidRPr="008330B9"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  <w:i/>
              </w:rPr>
              <w:t>_Grp</w:t>
            </w:r>
            <w:r>
              <w:rPr>
                <w:rFonts w:cstheme="minorHAnsi"/>
              </w:rPr>
              <w:t>).</w:t>
            </w:r>
          </w:p>
        </w:tc>
      </w:tr>
      <w:tr w:rsidR="00E43E88" w:rsidRPr="00B47363" w14:paraId="73869FA0" w14:textId="77777777" w:rsidTr="00136588">
        <w:tc>
          <w:tcPr>
            <w:tcW w:w="0" w:type="auto"/>
          </w:tcPr>
          <w:p w14:paraId="0AAB6006" w14:textId="350F0B74" w:rsidR="00E43E88" w:rsidRDefault="00E43E88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B8F8784" w14:textId="3E61D9C8" w:rsidR="00E43E88" w:rsidRDefault="00E43E88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7C4EBBC6" w14:textId="42E112D2" w:rsidR="00E43E88" w:rsidRDefault="00E43E88" w:rsidP="00E43E88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carbon concentration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).</w:t>
            </w:r>
          </w:p>
        </w:tc>
      </w:tr>
      <w:tr w:rsidR="000F18ED" w:rsidRPr="00B47363" w14:paraId="3AE3C8D9" w14:textId="77777777" w:rsidTr="00136588">
        <w:tc>
          <w:tcPr>
            <w:tcW w:w="0" w:type="auto"/>
          </w:tcPr>
          <w:p w14:paraId="44C082B1" w14:textId="66FBED9A" w:rsidR="000F18ED" w:rsidRDefault="00E43E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862A54E" w14:textId="67087EB7" w:rsidR="000F18ED" w:rsidRPr="00B47363" w:rsidRDefault="000F18E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E43E88">
              <w:rPr>
                <w:rFonts w:cstheme="minorHAnsi"/>
              </w:rPr>
              <w:t>OMPID</w:t>
            </w:r>
          </w:p>
        </w:tc>
        <w:tc>
          <w:tcPr>
            <w:tcW w:w="0" w:type="auto"/>
          </w:tcPr>
          <w:p w14:paraId="6B6C757A" w14:textId="37D55C1A" w:rsidR="000F18ED" w:rsidRPr="00B47363" w:rsidRDefault="00E43E88" w:rsidP="0053110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ID – foreign key linking the </w:t>
            </w:r>
            <w:r w:rsidR="004422EC">
              <w:rPr>
                <w:rFonts w:cstheme="minorHAnsi"/>
              </w:rPr>
              <w:t xml:space="preserve">carbon concentration </w:t>
            </w:r>
            <w:r>
              <w:rPr>
                <w:rFonts w:cstheme="minorHAnsi"/>
              </w:rPr>
              <w:t>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).</w:t>
            </w:r>
          </w:p>
        </w:tc>
      </w:tr>
      <w:tr w:rsidR="000F18ED" w:rsidRPr="00B47363" w14:paraId="2911CD2F" w14:textId="77777777" w:rsidTr="00136588">
        <w:tc>
          <w:tcPr>
            <w:tcW w:w="0" w:type="auto"/>
          </w:tcPr>
          <w:p w14:paraId="4F9D0CAA" w14:textId="7A121458" w:rsidR="000F18ED" w:rsidRDefault="00E43E88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6FBBBCF" w14:textId="77777777" w:rsidR="000F18ED" w:rsidRDefault="000F18E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1260DD2D" w14:textId="6837386C" w:rsidR="000F18ED" w:rsidRPr="000F4E94" w:rsidRDefault="000F18ED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</w:t>
            </w:r>
            <w:r w:rsidR="004422EC">
              <w:rPr>
                <w:rFonts w:cstheme="minorHAnsi"/>
              </w:rPr>
              <w:t xml:space="preserve">carbon concentration </w:t>
            </w:r>
            <w:r>
              <w:rPr>
                <w:rFonts w:cstheme="minorHAnsi"/>
              </w:rPr>
              <w:t>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2F0291">
              <w:rPr>
                <w:rFonts w:cstheme="minorHAnsi"/>
              </w:rPr>
              <w:t>.</w:t>
            </w:r>
          </w:p>
        </w:tc>
      </w:tr>
      <w:tr w:rsidR="00E43E88" w:rsidRPr="00B47363" w14:paraId="485FB6E6" w14:textId="77777777" w:rsidTr="00136588">
        <w:tc>
          <w:tcPr>
            <w:tcW w:w="0" w:type="auto"/>
          </w:tcPr>
          <w:p w14:paraId="76FAC74E" w14:textId="22A35CF2" w:rsidR="00E43E88" w:rsidRDefault="00E43E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DBCE510" w14:textId="6FAA079C" w:rsidR="00E43E88" w:rsidRDefault="00E43E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CNUM</w:t>
            </w:r>
          </w:p>
        </w:tc>
        <w:tc>
          <w:tcPr>
            <w:tcW w:w="0" w:type="auto"/>
          </w:tcPr>
          <w:p w14:paraId="22AC55AE" w14:textId="007A1872" w:rsidR="00E43E88" w:rsidRPr="00EF42B2" w:rsidRDefault="00E43E88" w:rsidP="00E43E88">
            <w:pPr>
              <w:spacing w:after="100" w:afterAutospacing="1"/>
              <w:rPr>
                <w:rFonts w:cstheme="minorHAnsi"/>
              </w:rPr>
            </w:pPr>
            <w:r w:rsidRPr="00E43E88">
              <w:rPr>
                <w:rFonts w:cstheme="minorHAnsi"/>
              </w:rPr>
              <w:t>Carbon number – unique nu</w:t>
            </w:r>
            <w:r>
              <w:rPr>
                <w:rFonts w:cstheme="minorHAnsi"/>
              </w:rPr>
              <w:t xml:space="preserve">mber used to identify a country, component group, species, citation </w:t>
            </w:r>
            <w:r w:rsidRPr="00E43E88">
              <w:rPr>
                <w:rFonts w:cstheme="minorHAnsi"/>
              </w:rPr>
              <w:t>carbon con</w:t>
            </w:r>
            <w:r>
              <w:rPr>
                <w:rFonts w:cstheme="minorHAnsi"/>
              </w:rPr>
              <w:t>centration</w:t>
            </w:r>
            <w:r w:rsidRPr="00E43E88">
              <w:rPr>
                <w:rFonts w:cstheme="minorHAnsi"/>
              </w:rPr>
              <w:t xml:space="preserve"> record</w:t>
            </w:r>
            <w:r>
              <w:rPr>
                <w:rFonts w:cstheme="minorHAnsi"/>
              </w:rPr>
              <w:t>.</w:t>
            </w:r>
          </w:p>
        </w:tc>
      </w:tr>
      <w:tr w:rsidR="00E43E88" w:rsidRPr="00B47363" w14:paraId="426ECD4B" w14:textId="77777777" w:rsidTr="00136588">
        <w:tc>
          <w:tcPr>
            <w:tcW w:w="0" w:type="auto"/>
          </w:tcPr>
          <w:p w14:paraId="1AF8625C" w14:textId="703175D2" w:rsidR="00E43E88" w:rsidRDefault="00E43E88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5E21DDE" w14:textId="2222D3A3" w:rsidR="00E43E88" w:rsidRDefault="00E43E88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0EA09B34" w14:textId="1FBEDD4C" w:rsidR="00E43E88" w:rsidRPr="00EF42B2" w:rsidRDefault="00E43E88" w:rsidP="004F4A7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Carbon concentration </w:t>
            </w:r>
            <w:r w:rsidRPr="000F4E94">
              <w:rPr>
                <w:rFonts w:cstheme="minorHAnsi"/>
              </w:rPr>
              <w:t>(</w:t>
            </w:r>
            <w:r w:rsidR="004F4A7D">
              <w:rPr>
                <w:rFonts w:cstheme="minorHAnsi"/>
              </w:rPr>
              <w:t>decimal</w:t>
            </w:r>
            <w:r>
              <w:rPr>
                <w:rFonts w:cstheme="minorHAnsi"/>
              </w:rPr>
              <w:t>).</w:t>
            </w:r>
          </w:p>
        </w:tc>
      </w:tr>
    </w:tbl>
    <w:p w14:paraId="056C7B67" w14:textId="77777777" w:rsidR="00CF692B" w:rsidRPr="00B47363" w:rsidRDefault="00CF692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Citation</w:t>
      </w:r>
    </w:p>
    <w:p w14:paraId="2DC6D75D" w14:textId="77777777" w:rsidR="00CF692B" w:rsidRPr="00B47363" w:rsidRDefault="00CF692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Citation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</w:t>
      </w:r>
      <w:r>
        <w:rPr>
          <w:rFonts w:cstheme="minorHAnsi"/>
          <w:i/>
        </w:rPr>
        <w:t>itation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265"/>
        <w:gridCol w:w="1452"/>
        <w:gridCol w:w="696"/>
        <w:gridCol w:w="1141"/>
      </w:tblGrid>
      <w:tr w:rsidR="00CF692B" w:rsidRPr="00B47363" w14:paraId="7CFD5F93" w14:textId="77777777" w:rsidTr="0013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0E66C" w14:textId="77777777" w:rsidR="00CF692B" w:rsidRPr="00B47363" w:rsidRDefault="00CF692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4D49CB2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3B8C1BE0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9163798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45F862E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FAB62E2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CF692B" w:rsidRPr="00B47363" w14:paraId="35A63542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884B0" w14:textId="77777777" w:rsidR="00CF692B" w:rsidRPr="00B47363" w:rsidRDefault="00CF69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C171833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D082236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1C15489D" w14:textId="14A8F42D" w:rsidR="00CF692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778F5E16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21974E4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01E7C385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5E411" w14:textId="77777777" w:rsidR="00CF692B" w:rsidRPr="00B47363" w:rsidRDefault="00CF69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E1B37C5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65374101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13C5A54C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Text(255)</w:t>
            </w:r>
          </w:p>
        </w:tc>
        <w:tc>
          <w:tcPr>
            <w:tcW w:w="0" w:type="auto"/>
          </w:tcPr>
          <w:p w14:paraId="20631799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48D0AE6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0C54F41D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46E01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33CE80B" w14:textId="77777777" w:rsidR="00CF692B" w:rsidRPr="00F210E0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329ECA02" w14:textId="77777777" w:rsidR="00CF692B" w:rsidRPr="00F210E0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10B88AAB" w14:textId="54F36FA4" w:rsidR="00CF692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12AC70BB" w14:textId="77777777" w:rsidR="00CF692B" w:rsidRPr="00F210E0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6D68A8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6BF6FDAE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25B269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B3A309F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</w:p>
        </w:tc>
        <w:tc>
          <w:tcPr>
            <w:tcW w:w="0" w:type="auto"/>
          </w:tcPr>
          <w:p w14:paraId="326832BB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</w:p>
        </w:tc>
        <w:tc>
          <w:tcPr>
            <w:tcW w:w="0" w:type="auto"/>
          </w:tcPr>
          <w:p w14:paraId="626F0A38" w14:textId="77777777" w:rsidR="00CF692B" w:rsidRPr="00B47363" w:rsidRDefault="001365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</w:t>
            </w:r>
            <w:r w:rsidR="00E504A6">
              <w:rPr>
                <w:rFonts w:cstheme="minorHAnsi"/>
              </w:rPr>
              <w:t xml:space="preserve"> Text</w:t>
            </w:r>
          </w:p>
        </w:tc>
        <w:tc>
          <w:tcPr>
            <w:tcW w:w="0" w:type="auto"/>
          </w:tcPr>
          <w:p w14:paraId="58E801D3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9AE2AD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34434F3B" w14:textId="77777777" w:rsidTr="001365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EFF8F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64EFAD3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DOI</w:t>
            </w:r>
          </w:p>
        </w:tc>
        <w:tc>
          <w:tcPr>
            <w:tcW w:w="0" w:type="auto"/>
          </w:tcPr>
          <w:p w14:paraId="3EF93D74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Digital object identifier</w:t>
            </w:r>
          </w:p>
        </w:tc>
        <w:tc>
          <w:tcPr>
            <w:tcW w:w="0" w:type="auto"/>
          </w:tcPr>
          <w:p w14:paraId="7AB76BF2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Hyperlink</w:t>
            </w:r>
          </w:p>
        </w:tc>
        <w:tc>
          <w:tcPr>
            <w:tcW w:w="0" w:type="auto"/>
          </w:tcPr>
          <w:p w14:paraId="69B516D3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3399CDA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54363D3" w14:textId="77777777" w:rsidR="00CF692B" w:rsidRDefault="00CF692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800"/>
      </w:tblGrid>
      <w:tr w:rsidR="00CF692B" w14:paraId="40BCFFC0" w14:textId="77777777" w:rsidTr="0080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5963E0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800" w:type="dxa"/>
          </w:tcPr>
          <w:p w14:paraId="61597A7D" w14:textId="77777777" w:rsidR="00CF692B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F692B" w14:paraId="7EC23227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DAC49A2" w14:textId="77777777" w:rsidR="00CF692B" w:rsidRDefault="00CF69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800" w:type="dxa"/>
          </w:tcPr>
          <w:p w14:paraId="4591A05F" w14:textId="77777777" w:rsidR="00CF692B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F692B" w14:paraId="55F0CFD1" w14:textId="77777777" w:rsidTr="008043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0AF39B" w14:textId="77777777" w:rsidR="00CF692B" w:rsidRDefault="00CF69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800" w:type="dxa"/>
          </w:tcPr>
          <w:p w14:paraId="6E3081CF" w14:textId="77777777" w:rsidR="00CF692B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552778">
              <w:rPr>
                <w:rFonts w:cstheme="minorHAnsi"/>
              </w:rPr>
              <w:t>AUTHOR</w:t>
            </w:r>
            <w:r>
              <w:rPr>
                <w:rFonts w:cstheme="minorHAnsi"/>
              </w:rPr>
              <w:t xml:space="preserve">, </w:t>
            </w:r>
            <w:r w:rsidR="00552778">
              <w:rPr>
                <w:rFonts w:cstheme="minorHAnsi"/>
              </w:rPr>
              <w:t>YEAR</w:t>
            </w:r>
            <w:r>
              <w:rPr>
                <w:rFonts w:cstheme="minorHAnsi"/>
              </w:rPr>
              <w:t>)</w:t>
            </w:r>
          </w:p>
        </w:tc>
      </w:tr>
    </w:tbl>
    <w:p w14:paraId="7DA13302" w14:textId="77777777" w:rsidR="00416157" w:rsidRDefault="00416157" w:rsidP="00416157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926"/>
      </w:tblGrid>
      <w:tr w:rsidR="00416157" w14:paraId="63F7A635" w14:textId="77777777" w:rsidTr="0080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C2EC3AC" w14:textId="77777777" w:rsidR="00416157" w:rsidRDefault="00416157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6" w:type="dxa"/>
          </w:tcPr>
          <w:p w14:paraId="19155F59" w14:textId="77777777" w:rsidR="00416157" w:rsidRDefault="00416157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566553" w:rsidRPr="00026E7E" w14:paraId="55F3E8C1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B26D643" w14:textId="09352A0E" w:rsidR="00566553" w:rsidRDefault="00566553" w:rsidP="0056655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926" w:type="dxa"/>
          </w:tcPr>
          <w:p w14:paraId="4BF6CBC4" w14:textId="588487CD" w:rsidR="00566553" w:rsidRDefault="00566553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50AFE861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EB02708" w14:textId="50DD310E" w:rsidR="00416157" w:rsidRDefault="00416157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Disturbance</w:t>
            </w:r>
          </w:p>
        </w:tc>
        <w:tc>
          <w:tcPr>
            <w:tcW w:w="926" w:type="dxa"/>
          </w:tcPr>
          <w:p w14:paraId="36D62756" w14:textId="46089678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296D6CD3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772BECA" w14:textId="4724FF15" w:rsidR="00416157" w:rsidRPr="00026E7E" w:rsidRDefault="00416157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WoodyDebris_Density</w:t>
            </w:r>
          </w:p>
        </w:tc>
        <w:tc>
          <w:tcPr>
            <w:tcW w:w="926" w:type="dxa"/>
          </w:tcPr>
          <w:p w14:paraId="580DEDEC" w14:textId="5F21C3D3" w:rsidR="00416157" w:rsidRPr="00026E7E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D475A" w:rsidRPr="00026E7E" w14:paraId="78680DE8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0A46A92" w14:textId="4AEA7431" w:rsidR="004D475A" w:rsidRDefault="004D475A" w:rsidP="004D475A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926" w:type="dxa"/>
          </w:tcPr>
          <w:p w14:paraId="1E99413A" w14:textId="1F785FD5" w:rsidR="004D475A" w:rsidRDefault="004D475A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3440E8B2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4CDC2EA" w14:textId="715AB1D4" w:rsidR="00416157" w:rsidRDefault="00416157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926" w:type="dxa"/>
          </w:tcPr>
          <w:p w14:paraId="54BB65E5" w14:textId="2B0C1097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2D534D" w:rsidRPr="00026E7E" w14:paraId="7DACC833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EDE853F" w14:textId="688953B2" w:rsidR="002D534D" w:rsidRDefault="002D534D" w:rsidP="002D534D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Ref_Project</w:t>
            </w:r>
          </w:p>
        </w:tc>
        <w:tc>
          <w:tcPr>
            <w:tcW w:w="926" w:type="dxa"/>
          </w:tcPr>
          <w:p w14:paraId="59AA8492" w14:textId="775CC793" w:rsidR="002D534D" w:rsidRDefault="002D534D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6F50BA05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92BBAB9" w14:textId="3F6503C2" w:rsidR="00416157" w:rsidRDefault="00416157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Ref_Protocol</w:t>
            </w:r>
          </w:p>
        </w:tc>
        <w:tc>
          <w:tcPr>
            <w:tcW w:w="926" w:type="dxa"/>
          </w:tcPr>
          <w:p w14:paraId="5DA71EAD" w14:textId="43B2524C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1097994B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9C9DF21" w14:textId="3682F89B" w:rsidR="00416157" w:rsidRDefault="004D475A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Ref_Species</w:t>
            </w:r>
          </w:p>
        </w:tc>
        <w:tc>
          <w:tcPr>
            <w:tcW w:w="926" w:type="dxa"/>
          </w:tcPr>
          <w:p w14:paraId="0081DA12" w14:textId="4806B09D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4CFCE346" w14:textId="77777777" w:rsidTr="008043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2E080EE" w14:textId="598830A4" w:rsidR="00416157" w:rsidRDefault="004D475A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Ref_WoodDensity</w:t>
            </w:r>
          </w:p>
        </w:tc>
        <w:tc>
          <w:tcPr>
            <w:tcW w:w="926" w:type="dxa"/>
          </w:tcPr>
          <w:p w14:paraId="19BEEFA9" w14:textId="4481F0FB" w:rsidR="00416157" w:rsidRDefault="00416157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</w:tbl>
    <w:p w14:paraId="12617B3E" w14:textId="77777777" w:rsidR="00CF692B" w:rsidRDefault="00CF692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74"/>
        <w:gridCol w:w="7958"/>
      </w:tblGrid>
      <w:tr w:rsidR="00136588" w:rsidRPr="00B47363" w14:paraId="403338EF" w14:textId="77777777" w:rsidTr="00136588">
        <w:tc>
          <w:tcPr>
            <w:tcW w:w="0" w:type="auto"/>
          </w:tcPr>
          <w:p w14:paraId="40C1A5BB" w14:textId="77777777" w:rsidR="00136588" w:rsidRPr="00B47363" w:rsidRDefault="00136588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FFFD737" w14:textId="77777777" w:rsidR="00136588" w:rsidRPr="00B47363" w:rsidRDefault="00136588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4F0427A" w14:textId="1B2B8CD3" w:rsidR="00136588" w:rsidRPr="00B47363" w:rsidRDefault="00E504A6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Citation</w:t>
            </w:r>
            <w:r w:rsidR="00136588">
              <w:rPr>
                <w:rFonts w:cstheme="minorHAnsi"/>
              </w:rPr>
              <w:t xml:space="preserve"> ID – unique number used to identify a </w:t>
            </w:r>
            <w:r>
              <w:rPr>
                <w:rFonts w:cstheme="minorHAnsi"/>
              </w:rPr>
              <w:t>citation</w:t>
            </w:r>
            <w:r w:rsidR="00136588">
              <w:rPr>
                <w:rFonts w:cstheme="minorHAnsi"/>
              </w:rPr>
              <w:t xml:space="preserve"> record</w:t>
            </w:r>
            <w:r w:rsidR="0031305B">
              <w:rPr>
                <w:rFonts w:cstheme="minorHAnsi"/>
              </w:rPr>
              <w:t>.</w:t>
            </w:r>
          </w:p>
        </w:tc>
      </w:tr>
      <w:tr w:rsidR="00136588" w:rsidRPr="00B47363" w14:paraId="00922912" w14:textId="77777777" w:rsidTr="00136588">
        <w:tc>
          <w:tcPr>
            <w:tcW w:w="0" w:type="auto"/>
          </w:tcPr>
          <w:p w14:paraId="081BF0FC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2F8A3F4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07B68828" w14:textId="37FA5F6C" w:rsidR="00136588" w:rsidRPr="00B47363" w:rsidRDefault="00E504A6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  <w:r w:rsidR="00136588">
              <w:rPr>
                <w:rFonts w:cstheme="minorHAnsi"/>
              </w:rPr>
              <w:t xml:space="preserve"> – </w:t>
            </w:r>
            <w:r w:rsidR="00C1137F">
              <w:rPr>
                <w:rFonts w:cstheme="minorHAnsi"/>
              </w:rPr>
              <w:t>p</w:t>
            </w:r>
            <w:r>
              <w:rPr>
                <w:rFonts w:cstheme="minorHAnsi"/>
              </w:rPr>
              <w:t>ublic</w:t>
            </w:r>
            <w:r w:rsidR="0031305B">
              <w:rPr>
                <w:rFonts w:cstheme="minorHAnsi"/>
              </w:rPr>
              <w:t>ation primary author or authors.</w:t>
            </w:r>
          </w:p>
        </w:tc>
      </w:tr>
      <w:tr w:rsidR="00136588" w:rsidRPr="00B47363" w14:paraId="075496A6" w14:textId="77777777" w:rsidTr="00136588">
        <w:tc>
          <w:tcPr>
            <w:tcW w:w="0" w:type="auto"/>
          </w:tcPr>
          <w:p w14:paraId="023E5668" w14:textId="77777777" w:rsidR="00136588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C859678" w14:textId="77777777" w:rsidR="00136588" w:rsidRPr="00F210E0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1BEA51E6" w14:textId="70C64547" w:rsidR="00136588" w:rsidRPr="00B47363" w:rsidRDefault="00E504A6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Year of publication</w:t>
            </w:r>
            <w:r w:rsidR="0031305B">
              <w:rPr>
                <w:rFonts w:cstheme="minorHAnsi"/>
              </w:rPr>
              <w:t>.</w:t>
            </w:r>
          </w:p>
        </w:tc>
      </w:tr>
      <w:tr w:rsidR="00136588" w:rsidRPr="00B47363" w14:paraId="6FF184D6" w14:textId="77777777" w:rsidTr="00136588">
        <w:tc>
          <w:tcPr>
            <w:tcW w:w="0" w:type="auto"/>
          </w:tcPr>
          <w:p w14:paraId="53240EF8" w14:textId="77777777" w:rsidR="00136588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95F2C2E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</w:p>
        </w:tc>
        <w:tc>
          <w:tcPr>
            <w:tcW w:w="0" w:type="auto"/>
          </w:tcPr>
          <w:p w14:paraId="432EA80B" w14:textId="6A6898C5" w:rsidR="00136588" w:rsidRPr="00B47363" w:rsidRDefault="00E504A6" w:rsidP="0031305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  <w:r w:rsidR="00C1137F">
              <w:rPr>
                <w:rFonts w:cstheme="minorHAnsi"/>
              </w:rPr>
              <w:t xml:space="preserve"> – complete publication includi</w:t>
            </w:r>
            <w:r w:rsidR="00552778">
              <w:rPr>
                <w:rFonts w:cstheme="minorHAnsi"/>
              </w:rPr>
              <w:t>ng authors, year, title, periodical, volume, pages and DOI/link</w:t>
            </w:r>
            <w:r w:rsidR="0031305B">
              <w:rPr>
                <w:rFonts w:cstheme="minorHAnsi"/>
              </w:rPr>
              <w:t>.</w:t>
            </w:r>
          </w:p>
        </w:tc>
      </w:tr>
      <w:tr w:rsidR="00136588" w:rsidRPr="00B47363" w14:paraId="7B567B6D" w14:textId="77777777" w:rsidTr="00136588">
        <w:tc>
          <w:tcPr>
            <w:tcW w:w="0" w:type="auto"/>
          </w:tcPr>
          <w:p w14:paraId="1F81F397" w14:textId="77777777" w:rsidR="00136588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76AA66B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DOI</w:t>
            </w:r>
          </w:p>
        </w:tc>
        <w:tc>
          <w:tcPr>
            <w:tcW w:w="0" w:type="auto"/>
          </w:tcPr>
          <w:p w14:paraId="317F4A69" w14:textId="5C19F213" w:rsidR="00136588" w:rsidRPr="000F4E94" w:rsidRDefault="00E504A6" w:rsidP="00972A95">
            <w:pPr>
              <w:spacing w:after="100" w:afterAutospacing="1"/>
              <w:rPr>
                <w:rFonts w:cstheme="minorHAnsi"/>
              </w:rPr>
            </w:pPr>
            <w:r w:rsidRPr="00E504A6">
              <w:rPr>
                <w:rFonts w:cstheme="minorHAnsi"/>
              </w:rPr>
              <w:t>Publication digital object identifier</w:t>
            </w:r>
            <w:r w:rsidR="0031305B">
              <w:rPr>
                <w:rFonts w:cstheme="minorHAnsi"/>
              </w:rPr>
              <w:t>.</w:t>
            </w:r>
          </w:p>
        </w:tc>
      </w:tr>
    </w:tbl>
    <w:p w14:paraId="3FCA0A45" w14:textId="77777777" w:rsidR="000F18ED" w:rsidRDefault="000F18ED" w:rsidP="00972A95">
      <w:pPr>
        <w:rPr>
          <w:rFonts w:cstheme="minorHAnsi"/>
          <w:b/>
        </w:rPr>
      </w:pPr>
    </w:p>
    <w:p w14:paraId="4A76827F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E07D365" w14:textId="77777777" w:rsidR="00EA4B61" w:rsidRPr="00B47363" w:rsidRDefault="00EA4B61" w:rsidP="00EA4B61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Component</w:t>
      </w:r>
    </w:p>
    <w:p w14:paraId="1D459A51" w14:textId="77777777" w:rsidR="00EA4B61" w:rsidRPr="00B47363" w:rsidRDefault="00EA4B61" w:rsidP="00EA4B61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Component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Ref_Component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2116"/>
        <w:gridCol w:w="2221"/>
        <w:gridCol w:w="1534"/>
        <w:gridCol w:w="790"/>
        <w:gridCol w:w="2371"/>
      </w:tblGrid>
      <w:tr w:rsidR="00EA4B61" w:rsidRPr="00B47363" w14:paraId="39957A06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DD9FD" w14:textId="77777777" w:rsidR="00EA4B61" w:rsidRPr="00B47363" w:rsidRDefault="00EA4B61" w:rsidP="004052F9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9E07A1A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63B92450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0B30E58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03A146C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F2E2D87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A4B61" w:rsidRPr="00B47363" w14:paraId="22967A25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70236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E9C96C8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8511CDF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4ACD62EA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45884EC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2F02A61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A4B61" w:rsidRPr="00B47363" w14:paraId="5DAB055B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8AC0C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04CEA39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COMP_BIOGRPID</w:t>
            </w:r>
          </w:p>
        </w:tc>
        <w:tc>
          <w:tcPr>
            <w:tcW w:w="0" w:type="auto"/>
          </w:tcPr>
          <w:p w14:paraId="51C290CF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biomass group</w:t>
            </w:r>
          </w:p>
        </w:tc>
        <w:tc>
          <w:tcPr>
            <w:tcW w:w="0" w:type="auto"/>
          </w:tcPr>
          <w:p w14:paraId="303A2898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42342F6D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70C4B20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Ref_Component_BioGrp</w:t>
            </w:r>
          </w:p>
        </w:tc>
      </w:tr>
      <w:tr w:rsidR="00EA4B61" w:rsidRPr="00B47363" w14:paraId="4B237D9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96222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E365F4E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</w:p>
        </w:tc>
        <w:tc>
          <w:tcPr>
            <w:tcW w:w="0" w:type="auto"/>
          </w:tcPr>
          <w:p w14:paraId="36F332F1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0" w:type="auto"/>
          </w:tcPr>
          <w:p w14:paraId="2AF607EA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3B9A76F9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FD2F591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A4B61" w:rsidRPr="00B47363" w14:paraId="5C76B2EA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6C3E2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1E57264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2778">
              <w:rPr>
                <w:rFonts w:cstheme="minorHAnsi"/>
              </w:rPr>
              <w:t>COMPONENT_DESCR</w:t>
            </w:r>
          </w:p>
        </w:tc>
        <w:tc>
          <w:tcPr>
            <w:tcW w:w="0" w:type="auto"/>
          </w:tcPr>
          <w:p w14:paraId="6A62567E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description</w:t>
            </w:r>
          </w:p>
        </w:tc>
        <w:tc>
          <w:tcPr>
            <w:tcW w:w="0" w:type="auto"/>
          </w:tcPr>
          <w:p w14:paraId="599D1CC1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7B64F10D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A8070DD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50BA92AC" w14:textId="77777777" w:rsidR="00EA4B61" w:rsidRDefault="00EA4B61" w:rsidP="00EA4B61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EA4B61" w14:paraId="295195F6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099BE42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524A16C" w14:textId="77777777" w:rsidR="00EA4B61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EA4B61" w14:paraId="765F1CF4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F2BD28" w14:textId="77777777" w:rsidR="00EA4B61" w:rsidRDefault="00EA4B61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304F899D" w14:textId="77777777" w:rsidR="00EA4B61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EA4B61" w14:paraId="2AC990B8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E6C370" w14:textId="77777777" w:rsidR="00EA4B61" w:rsidRDefault="00EA4B61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4E470D5" w14:textId="77777777" w:rsidR="00EA4B61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(COMP_GRP, COMP)</w:t>
            </w:r>
          </w:p>
        </w:tc>
      </w:tr>
    </w:tbl>
    <w:p w14:paraId="11C1A78E" w14:textId="77777777" w:rsidR="00EA4B61" w:rsidRDefault="00EA4B61" w:rsidP="00EA4B61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764"/>
        <w:gridCol w:w="1016"/>
        <w:gridCol w:w="90"/>
      </w:tblGrid>
      <w:tr w:rsidR="00EA4B61" w14:paraId="208B49D7" w14:textId="77777777" w:rsidTr="004052F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D45BBB7" w14:textId="77777777" w:rsidR="00EA4B61" w:rsidRDefault="00EA4B61" w:rsidP="00405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016" w:type="dxa"/>
          </w:tcPr>
          <w:p w14:paraId="073F401D" w14:textId="77777777" w:rsidR="00EA4B61" w:rsidRDefault="00EA4B61" w:rsidP="0040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A4B61" w:rsidRPr="00026E7E" w14:paraId="371BF9C8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A9C8484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1106" w:type="dxa"/>
            <w:gridSpan w:val="2"/>
          </w:tcPr>
          <w:p w14:paraId="01947367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791CEC45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74A2C72" w14:textId="77777777" w:rsidR="00EA4B61" w:rsidRPr="00026E7E" w:rsidRDefault="00EA4B61" w:rsidP="004052F9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1106" w:type="dxa"/>
            <w:gridSpan w:val="2"/>
          </w:tcPr>
          <w:p w14:paraId="0397FEF7" w14:textId="77777777" w:rsidR="00EA4B61" w:rsidRPr="00026E7E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1EDFC7D0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5A10927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106" w:type="dxa"/>
            <w:gridSpan w:val="2"/>
          </w:tcPr>
          <w:p w14:paraId="6DE90132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0A27034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A0138BA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</w:t>
            </w:r>
          </w:p>
        </w:tc>
        <w:tc>
          <w:tcPr>
            <w:tcW w:w="1106" w:type="dxa"/>
            <w:gridSpan w:val="2"/>
          </w:tcPr>
          <w:p w14:paraId="6BE9F9F4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74ACDBD0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5B6459E" w14:textId="0D0B3E56" w:rsidR="00EA4B61" w:rsidRDefault="00EA4B61" w:rsidP="00EA4B6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WoodyDebris_Density</w:t>
            </w:r>
          </w:p>
        </w:tc>
        <w:tc>
          <w:tcPr>
            <w:tcW w:w="1106" w:type="dxa"/>
            <w:gridSpan w:val="2"/>
          </w:tcPr>
          <w:p w14:paraId="0C996B0F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774497BC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679B1B3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1106" w:type="dxa"/>
            <w:gridSpan w:val="2"/>
          </w:tcPr>
          <w:p w14:paraId="25A2F2AD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6B5CBB63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D7DECAD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1106" w:type="dxa"/>
            <w:gridSpan w:val="2"/>
          </w:tcPr>
          <w:p w14:paraId="02ED798D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1C9CA5AB" w14:textId="77777777" w:rsidTr="004052F9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F8DA267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Ref_WoodyDebris_SampLen</w:t>
            </w:r>
          </w:p>
        </w:tc>
        <w:tc>
          <w:tcPr>
            <w:tcW w:w="1016" w:type="dxa"/>
          </w:tcPr>
          <w:p w14:paraId="579C274D" w14:textId="77777777" w:rsidR="00EA4B61" w:rsidRDefault="00EA4B61" w:rsidP="004052F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COMPID</w:t>
            </w:r>
          </w:p>
        </w:tc>
      </w:tr>
    </w:tbl>
    <w:p w14:paraId="408C4BCA" w14:textId="77777777" w:rsidR="00EA4B61" w:rsidRDefault="00EA4B61" w:rsidP="00EA4B61">
      <w:pPr>
        <w:rPr>
          <w:rFonts w:cstheme="minorHAnsi"/>
          <w:b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328"/>
        <w:gridCol w:w="2116"/>
        <w:gridCol w:w="6916"/>
      </w:tblGrid>
      <w:tr w:rsidR="00EA4B61" w:rsidRPr="00B47363" w14:paraId="7662A207" w14:textId="77777777" w:rsidTr="004052F9">
        <w:tc>
          <w:tcPr>
            <w:tcW w:w="0" w:type="auto"/>
          </w:tcPr>
          <w:p w14:paraId="614466D6" w14:textId="77777777" w:rsidR="00EA4B61" w:rsidRPr="00B47363" w:rsidRDefault="00EA4B61" w:rsidP="004052F9">
            <w:pPr>
              <w:spacing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2A1382" w14:textId="77777777" w:rsidR="00EA4B61" w:rsidRPr="00B47363" w:rsidRDefault="00EA4B61" w:rsidP="004052F9">
            <w:pPr>
              <w:spacing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13B2E0E" w14:textId="77777777" w:rsidR="00EA4B61" w:rsidRPr="00B47363" w:rsidRDefault="00EA4B61" w:rsidP="004052F9">
            <w:pPr>
              <w:spacing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Component ID – unique number used to identify a component record.</w:t>
            </w:r>
          </w:p>
        </w:tc>
      </w:tr>
      <w:tr w:rsidR="00EA4B61" w:rsidRPr="00B47363" w14:paraId="3FB70105" w14:textId="77777777" w:rsidTr="004052F9">
        <w:tc>
          <w:tcPr>
            <w:tcW w:w="0" w:type="auto"/>
          </w:tcPr>
          <w:p w14:paraId="40EEE9AB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8871A2B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COMP_BIOGRPID</w:t>
            </w:r>
          </w:p>
        </w:tc>
        <w:tc>
          <w:tcPr>
            <w:tcW w:w="0" w:type="auto"/>
          </w:tcPr>
          <w:p w14:paraId="62039D50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biomass group ID – foreign key linking the component biomass group record to the component record (</w:t>
            </w:r>
            <w:r>
              <w:rPr>
                <w:rFonts w:cstheme="minorHAnsi"/>
                <w:i/>
              </w:rPr>
              <w:t>Ref_Component_BioGrp</w:t>
            </w:r>
            <w:r>
              <w:rPr>
                <w:rFonts w:cstheme="minorHAnsi"/>
              </w:rPr>
              <w:t>).</w:t>
            </w:r>
          </w:p>
        </w:tc>
      </w:tr>
      <w:tr w:rsidR="00EA4B61" w:rsidRPr="00B47363" w14:paraId="42CAE462" w14:textId="77777777" w:rsidTr="004052F9">
        <w:tc>
          <w:tcPr>
            <w:tcW w:w="0" w:type="auto"/>
          </w:tcPr>
          <w:p w14:paraId="6AAEF96D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5A3B7EB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</w:p>
        </w:tc>
        <w:tc>
          <w:tcPr>
            <w:tcW w:w="0" w:type="auto"/>
          </w:tcPr>
          <w:p w14:paraId="04D38CBD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name.</w:t>
            </w:r>
          </w:p>
        </w:tc>
      </w:tr>
      <w:tr w:rsidR="00EA4B61" w:rsidRPr="00B47363" w14:paraId="2DAF1F37" w14:textId="77777777" w:rsidTr="004052F9">
        <w:tc>
          <w:tcPr>
            <w:tcW w:w="0" w:type="auto"/>
          </w:tcPr>
          <w:p w14:paraId="7CA86681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3715A13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552778">
              <w:rPr>
                <w:rFonts w:cstheme="minorHAnsi"/>
              </w:rPr>
              <w:t>COMPONENT_DESCR</w:t>
            </w:r>
          </w:p>
        </w:tc>
        <w:tc>
          <w:tcPr>
            <w:tcW w:w="0" w:type="auto"/>
          </w:tcPr>
          <w:p w14:paraId="0E996472" w14:textId="77777777" w:rsidR="00EA4B61" w:rsidRPr="000F4E94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description.</w:t>
            </w:r>
          </w:p>
        </w:tc>
      </w:tr>
    </w:tbl>
    <w:p w14:paraId="324D447E" w14:textId="77777777" w:rsidR="00EA4B61" w:rsidRDefault="00EA4B61" w:rsidP="00EA4B61">
      <w:pPr>
        <w:rPr>
          <w:rFonts w:cstheme="minorHAnsi"/>
        </w:rPr>
      </w:pPr>
    </w:p>
    <w:p w14:paraId="59496280" w14:textId="77777777" w:rsidR="00EA4B61" w:rsidRDefault="00EA4B61" w:rsidP="00EA4B6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C17AE9F" w14:textId="3F79153C" w:rsidR="00654514" w:rsidRPr="00B47363" w:rsidRDefault="00654514" w:rsidP="00A945BC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Component </w:t>
      </w:r>
      <w:r w:rsidR="0016369C">
        <w:rPr>
          <w:rFonts w:cstheme="minorHAnsi"/>
          <w:b/>
        </w:rPr>
        <w:t>Biomass Group</w:t>
      </w:r>
    </w:p>
    <w:p w14:paraId="1392DF8F" w14:textId="00A6E45E" w:rsidR="00654514" w:rsidRPr="00B47363" w:rsidRDefault="00654514" w:rsidP="00A945BC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Component </w:t>
      </w:r>
      <w:r w:rsidR="0016369C">
        <w:rPr>
          <w:rFonts w:cstheme="minorHAnsi"/>
        </w:rPr>
        <w:t>Biomass Group</w:t>
      </w:r>
      <w:r>
        <w:rPr>
          <w:rFonts w:cstheme="minorHAnsi"/>
        </w:rPr>
        <w:t xml:space="preserve">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Ref_Component</w:t>
      </w:r>
      <w:r>
        <w:rPr>
          <w:rFonts w:cstheme="minorHAnsi"/>
          <w:i/>
        </w:rPr>
        <w:t>_</w:t>
      </w:r>
      <w:r w:rsidR="0016369C">
        <w:rPr>
          <w:rFonts w:cstheme="minorHAnsi"/>
          <w:i/>
        </w:rPr>
        <w:t>BioGrp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83"/>
        <w:gridCol w:w="2634"/>
        <w:gridCol w:w="1569"/>
        <w:gridCol w:w="790"/>
        <w:gridCol w:w="2087"/>
      </w:tblGrid>
      <w:tr w:rsidR="00654514" w:rsidRPr="00B47363" w14:paraId="04D0347C" w14:textId="77777777" w:rsidTr="00654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973A9C" w14:textId="77777777" w:rsidR="00654514" w:rsidRPr="00B47363" w:rsidRDefault="00654514" w:rsidP="00A945BC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8B014FD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6220F17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3A9D5BF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579EBE8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15C164C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54514" w:rsidRPr="00B47363" w14:paraId="612BB8FD" w14:textId="77777777" w:rsidTr="00654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7A287A" w14:textId="77777777" w:rsidR="00654514" w:rsidRPr="00B47363" w:rsidRDefault="00654514" w:rsidP="00A945BC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36FA955" w14:textId="7777777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DC019FD" w14:textId="0018E99B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aggregation ID</w:t>
            </w:r>
          </w:p>
        </w:tc>
        <w:tc>
          <w:tcPr>
            <w:tcW w:w="0" w:type="auto"/>
          </w:tcPr>
          <w:p w14:paraId="5DB1DF44" w14:textId="7777777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BCF242D" w14:textId="7777777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4AB781D" w14:textId="7777777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54514" w:rsidRPr="00B47363" w14:paraId="6064FF0C" w14:textId="77777777" w:rsidTr="00654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A4CC75" w14:textId="1D995D82" w:rsidR="00654514" w:rsidRPr="00B47363" w:rsidRDefault="00654514" w:rsidP="00A945B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0445EA6" w14:textId="1374F2BF" w:rsidR="00654514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  <w:r w:rsidR="0016369C">
              <w:rPr>
                <w:rFonts w:cstheme="minorHAnsi"/>
              </w:rPr>
              <w:t>_</w:t>
            </w:r>
            <w:r>
              <w:rPr>
                <w:rFonts w:cstheme="minorHAnsi"/>
              </w:rPr>
              <w:t>GRPID</w:t>
            </w:r>
          </w:p>
        </w:tc>
        <w:tc>
          <w:tcPr>
            <w:tcW w:w="0" w:type="auto"/>
          </w:tcPr>
          <w:p w14:paraId="39EFDE59" w14:textId="16D0C54A" w:rsidR="00654514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group ID</w:t>
            </w:r>
          </w:p>
        </w:tc>
        <w:tc>
          <w:tcPr>
            <w:tcW w:w="0" w:type="auto"/>
          </w:tcPr>
          <w:p w14:paraId="4231C038" w14:textId="03109356" w:rsidR="00654514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9A7ED8D" w14:textId="4F3210C1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A50FF76" w14:textId="59CA2AE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Ref_Comp</w:t>
            </w:r>
            <w:r w:rsidR="00A945BC">
              <w:rPr>
                <w:rFonts w:cstheme="minorHAnsi"/>
                <w:i/>
              </w:rPr>
              <w:t>on</w:t>
            </w:r>
            <w:r>
              <w:rPr>
                <w:rFonts w:cstheme="minorHAnsi"/>
                <w:i/>
              </w:rPr>
              <w:t>ent_Grp</w:t>
            </w:r>
          </w:p>
        </w:tc>
      </w:tr>
      <w:tr w:rsidR="00654514" w:rsidRPr="00B47363" w14:paraId="5FC6B11F" w14:textId="77777777" w:rsidTr="006545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4B48C" w14:textId="77777777" w:rsidR="00654514" w:rsidRPr="00B47363" w:rsidRDefault="00654514" w:rsidP="00654514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36F5B9D" w14:textId="7A0DEDF7" w:rsidR="00654514" w:rsidRPr="00B47363" w:rsidRDefault="00654514" w:rsidP="0016369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COMP_</w:t>
            </w:r>
            <w:r w:rsidR="0016369C">
              <w:rPr>
                <w:rFonts w:cstheme="minorHAnsi"/>
              </w:rPr>
              <w:t>BIOGRP</w:t>
            </w:r>
          </w:p>
        </w:tc>
        <w:tc>
          <w:tcPr>
            <w:tcW w:w="0" w:type="auto"/>
          </w:tcPr>
          <w:p w14:paraId="421A806F" w14:textId="69CC6B3B" w:rsidR="00654514" w:rsidRPr="00B47363" w:rsidRDefault="00654514" w:rsidP="0016369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</w:t>
            </w:r>
            <w:r w:rsidR="0016369C">
              <w:rPr>
                <w:rFonts w:cstheme="minorHAnsi"/>
              </w:rPr>
              <w:t>biomass group</w:t>
            </w:r>
          </w:p>
        </w:tc>
        <w:tc>
          <w:tcPr>
            <w:tcW w:w="0" w:type="auto"/>
          </w:tcPr>
          <w:p w14:paraId="0DBDF978" w14:textId="77777777" w:rsidR="00654514" w:rsidRPr="00B47363" w:rsidRDefault="00654514" w:rsidP="00654514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4C182D96" w14:textId="77777777" w:rsidR="00654514" w:rsidRPr="00B47363" w:rsidRDefault="00654514" w:rsidP="00654514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699A7C9" w14:textId="77777777" w:rsidR="00654514" w:rsidRPr="00B47363" w:rsidRDefault="00654514" w:rsidP="00654514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6485C9B3" w14:textId="77777777" w:rsidR="00654514" w:rsidRDefault="00654514" w:rsidP="00654514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3330"/>
      </w:tblGrid>
      <w:tr w:rsidR="00654514" w14:paraId="5C2281B1" w14:textId="77777777" w:rsidTr="00A9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97D741" w14:textId="77777777" w:rsidR="00654514" w:rsidRDefault="00654514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3330" w:type="dxa"/>
          </w:tcPr>
          <w:p w14:paraId="0B29C2CA" w14:textId="77777777" w:rsidR="00654514" w:rsidRDefault="00654514" w:rsidP="00654514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54514" w14:paraId="14EF620C" w14:textId="77777777" w:rsidTr="00A9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2D659FD" w14:textId="77777777" w:rsidR="00654514" w:rsidRDefault="00654514" w:rsidP="00654514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3330" w:type="dxa"/>
          </w:tcPr>
          <w:p w14:paraId="64470DF5" w14:textId="77777777" w:rsidR="00654514" w:rsidRDefault="00654514" w:rsidP="0065451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54514" w14:paraId="56DB9E50" w14:textId="77777777" w:rsidTr="00A945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912B5E" w14:textId="77777777" w:rsidR="00654514" w:rsidRDefault="00654514" w:rsidP="00654514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3330" w:type="dxa"/>
          </w:tcPr>
          <w:p w14:paraId="62399A26" w14:textId="7E640094" w:rsidR="00654514" w:rsidRDefault="00654514" w:rsidP="0016369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(COMP</w:t>
            </w:r>
            <w:r w:rsidR="0016369C">
              <w:rPr>
                <w:rFonts w:cstheme="minorHAnsi"/>
              </w:rPr>
              <w:t>_</w:t>
            </w:r>
            <w:r>
              <w:rPr>
                <w:rFonts w:cstheme="minorHAnsi"/>
              </w:rPr>
              <w:t>GRPID, COMP</w:t>
            </w:r>
            <w:r w:rsidR="0016369C">
              <w:rPr>
                <w:rFonts w:cstheme="minorHAnsi"/>
              </w:rPr>
              <w:t>_BIOGRP</w:t>
            </w:r>
            <w:r>
              <w:rPr>
                <w:rFonts w:cstheme="minorHAnsi"/>
              </w:rPr>
              <w:t>)</w:t>
            </w:r>
          </w:p>
        </w:tc>
      </w:tr>
    </w:tbl>
    <w:p w14:paraId="2712A0E0" w14:textId="77777777" w:rsidR="003F17B8" w:rsidRDefault="003F17B8" w:rsidP="003F17B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774"/>
      </w:tblGrid>
      <w:tr w:rsidR="003F17B8" w14:paraId="5F5FA6F5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0B28260" w14:textId="77777777" w:rsidR="003F17B8" w:rsidRDefault="003F17B8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2B405DEA" w14:textId="77777777" w:rsidR="003F17B8" w:rsidRDefault="003F17B8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3F17B8" w:rsidRPr="00026E7E" w14:paraId="2822640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394F3BF" w14:textId="6B641E12" w:rsidR="003F17B8" w:rsidRDefault="003F17B8" w:rsidP="003F17B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Ref_Component</w:t>
            </w:r>
          </w:p>
        </w:tc>
        <w:tc>
          <w:tcPr>
            <w:tcW w:w="1453" w:type="dxa"/>
          </w:tcPr>
          <w:p w14:paraId="3457D20F" w14:textId="7AE28DCC" w:rsidR="003F17B8" w:rsidRDefault="003F17B8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53683">
              <w:rPr>
                <w:rFonts w:ascii="Calibri" w:hAnsi="Calibri" w:cs="Calibri"/>
                <w:color w:val="000000"/>
              </w:rPr>
              <w:t>COMP_</w:t>
            </w:r>
            <w:r>
              <w:rPr>
                <w:rFonts w:ascii="Calibri" w:hAnsi="Calibri" w:cs="Calibri"/>
                <w:color w:val="000000"/>
              </w:rPr>
              <w:t>BIO</w:t>
            </w:r>
            <w:r w:rsidRPr="00E53683">
              <w:rPr>
                <w:rFonts w:ascii="Calibri" w:hAnsi="Calibri" w:cs="Calibri"/>
                <w:color w:val="000000"/>
              </w:rPr>
              <w:t>GRPID</w:t>
            </w:r>
          </w:p>
        </w:tc>
      </w:tr>
    </w:tbl>
    <w:p w14:paraId="42553C3A" w14:textId="77777777" w:rsidR="00654514" w:rsidRDefault="00654514" w:rsidP="00654514">
      <w:pPr>
        <w:rPr>
          <w:rFonts w:cstheme="minorHAnsi"/>
          <w:b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328"/>
        <w:gridCol w:w="1583"/>
        <w:gridCol w:w="7449"/>
      </w:tblGrid>
      <w:tr w:rsidR="00654514" w:rsidRPr="00B47363" w14:paraId="1024660B" w14:textId="77777777" w:rsidTr="00654514">
        <w:tc>
          <w:tcPr>
            <w:tcW w:w="0" w:type="auto"/>
          </w:tcPr>
          <w:p w14:paraId="5AF45CC1" w14:textId="77777777" w:rsidR="00654514" w:rsidRPr="00B47363" w:rsidRDefault="00654514" w:rsidP="00654514">
            <w:pPr>
              <w:spacing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B97303A" w14:textId="77777777" w:rsidR="00654514" w:rsidRPr="00B47363" w:rsidRDefault="00654514" w:rsidP="00654514">
            <w:pPr>
              <w:spacing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222124A" w14:textId="77777777" w:rsidR="00654514" w:rsidRPr="00B47363" w:rsidRDefault="00654514" w:rsidP="00654514">
            <w:pPr>
              <w:spacing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Component group ID – unique number used to identify a component group record.</w:t>
            </w:r>
          </w:p>
        </w:tc>
      </w:tr>
      <w:tr w:rsidR="00654514" w:rsidRPr="00B47363" w14:paraId="61B4BCE3" w14:textId="77777777" w:rsidTr="00654514">
        <w:tc>
          <w:tcPr>
            <w:tcW w:w="0" w:type="auto"/>
          </w:tcPr>
          <w:p w14:paraId="5F6B8092" w14:textId="77777777" w:rsidR="00654514" w:rsidRPr="00B47363" w:rsidRDefault="00654514" w:rsidP="00654514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A30534E" w14:textId="09BB76F0" w:rsidR="00654514" w:rsidRPr="00B47363" w:rsidRDefault="00654514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COMP_GRP</w:t>
            </w:r>
            <w:r w:rsidR="00A945B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AF8B13F" w14:textId="3D1B4245" w:rsidR="00654514" w:rsidRPr="00B47363" w:rsidRDefault="00654514" w:rsidP="00A945B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group </w:t>
            </w:r>
            <w:r w:rsidR="00A945BC">
              <w:rPr>
                <w:rFonts w:cstheme="minorHAnsi"/>
              </w:rPr>
              <w:t>ID – foreign key linking the component group record to the component biomass group record (</w:t>
            </w:r>
            <w:r w:rsidR="00A945BC">
              <w:rPr>
                <w:rFonts w:cstheme="minorHAnsi"/>
                <w:i/>
              </w:rPr>
              <w:t>Ref_Component_Grp</w:t>
            </w:r>
            <w:r w:rsidR="00A945BC">
              <w:rPr>
                <w:rFonts w:cstheme="minorHAnsi"/>
              </w:rPr>
              <w:t>).</w:t>
            </w:r>
          </w:p>
        </w:tc>
      </w:tr>
      <w:tr w:rsidR="0016369C" w:rsidRPr="00B47363" w14:paraId="7EFAABA3" w14:textId="77777777" w:rsidTr="00654514">
        <w:tc>
          <w:tcPr>
            <w:tcW w:w="0" w:type="auto"/>
          </w:tcPr>
          <w:p w14:paraId="51A7059F" w14:textId="71979734" w:rsidR="0016369C" w:rsidRPr="00B47363" w:rsidRDefault="0016369C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F8F73BD" w14:textId="5F90A3FE" w:rsidR="0016369C" w:rsidRDefault="0016369C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COMP_BIOGRP</w:t>
            </w:r>
          </w:p>
        </w:tc>
        <w:tc>
          <w:tcPr>
            <w:tcW w:w="0" w:type="auto"/>
          </w:tcPr>
          <w:p w14:paraId="0D57DE5F" w14:textId="30F4523D" w:rsidR="0016369C" w:rsidRDefault="0016369C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biomass group – biomass summary component groups.</w:t>
            </w:r>
          </w:p>
        </w:tc>
      </w:tr>
    </w:tbl>
    <w:p w14:paraId="75C235F2" w14:textId="77777777" w:rsidR="003C5A33" w:rsidRDefault="003C5A33" w:rsidP="00972A95">
      <w:pPr>
        <w:rPr>
          <w:rFonts w:cstheme="minorHAnsi"/>
          <w:b/>
        </w:rPr>
      </w:pPr>
    </w:p>
    <w:p w14:paraId="4F9FE53C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A26BE5D" w14:textId="77777777" w:rsidR="00A449A8" w:rsidRPr="00B47363" w:rsidRDefault="00A449A8" w:rsidP="00A449A8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Component Group</w:t>
      </w:r>
    </w:p>
    <w:p w14:paraId="5B61B27A" w14:textId="77777777" w:rsidR="00A449A8" w:rsidRPr="00B47363" w:rsidRDefault="00A449A8" w:rsidP="00A449A8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Component Group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Ref_Component</w:t>
      </w:r>
      <w:r>
        <w:rPr>
          <w:rFonts w:cstheme="minorHAnsi"/>
          <w:i/>
        </w:rPr>
        <w:t>_Grp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089"/>
        <w:gridCol w:w="1569"/>
        <w:gridCol w:w="696"/>
        <w:gridCol w:w="1141"/>
      </w:tblGrid>
      <w:tr w:rsidR="00A449A8" w:rsidRPr="00B47363" w14:paraId="6936D271" w14:textId="77777777" w:rsidTr="002F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8D11B" w14:textId="77777777" w:rsidR="00A449A8" w:rsidRPr="00B47363" w:rsidRDefault="00A449A8" w:rsidP="002F1BAA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434ACA08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7356ADA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750EDC9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6BF0187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8AA52C9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449A8" w:rsidRPr="00B47363" w14:paraId="0EED64D5" w14:textId="77777777" w:rsidTr="002F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428B1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70A00DE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5D01426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group ID</w:t>
            </w:r>
          </w:p>
        </w:tc>
        <w:tc>
          <w:tcPr>
            <w:tcW w:w="0" w:type="auto"/>
          </w:tcPr>
          <w:p w14:paraId="5AA1C4ED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B0CB11C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0F34010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449A8" w:rsidRPr="00B47363" w14:paraId="6505E688" w14:textId="77777777" w:rsidTr="002F1B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1E9A4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FAD08A4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COMP_GRP</w:t>
            </w:r>
          </w:p>
        </w:tc>
        <w:tc>
          <w:tcPr>
            <w:tcW w:w="0" w:type="auto"/>
          </w:tcPr>
          <w:p w14:paraId="1C314576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group</w:t>
            </w:r>
          </w:p>
        </w:tc>
        <w:tc>
          <w:tcPr>
            <w:tcW w:w="0" w:type="auto"/>
          </w:tcPr>
          <w:p w14:paraId="29427717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75DF822C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A91C381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E69D1DD" w14:textId="77777777" w:rsidR="00A449A8" w:rsidRDefault="00A449A8" w:rsidP="00A449A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A449A8" w14:paraId="31AC6926" w14:textId="77777777" w:rsidTr="002F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CA4D8B0" w14:textId="77777777" w:rsidR="00A449A8" w:rsidRDefault="00A449A8" w:rsidP="002F1B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B19A3C4" w14:textId="77777777" w:rsidR="00A449A8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A449A8" w14:paraId="33B83129" w14:textId="77777777" w:rsidTr="002F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4AB391" w14:textId="77777777" w:rsidR="00A449A8" w:rsidRDefault="00A449A8" w:rsidP="002F1BAA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2D79692" w14:textId="77777777" w:rsidR="00A449A8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A449A8" w14:paraId="5EF4DB1C" w14:textId="77777777" w:rsidTr="002F1B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42CEBB" w14:textId="77777777" w:rsidR="00A449A8" w:rsidRDefault="00A449A8" w:rsidP="002F1BAA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A01B7CB" w14:textId="77777777" w:rsidR="00A449A8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(COMP_GRP)</w:t>
            </w:r>
          </w:p>
        </w:tc>
      </w:tr>
    </w:tbl>
    <w:p w14:paraId="72869E61" w14:textId="77777777" w:rsidR="00A449A8" w:rsidRDefault="00A449A8" w:rsidP="00A449A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453"/>
      </w:tblGrid>
      <w:tr w:rsidR="00A449A8" w14:paraId="37CE93A8" w14:textId="77777777" w:rsidTr="002F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176EDF1" w14:textId="77777777" w:rsidR="00A449A8" w:rsidRDefault="00A449A8" w:rsidP="002F1B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3A931662" w14:textId="77777777" w:rsidR="00A449A8" w:rsidRDefault="00A449A8" w:rsidP="002F1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A449A8" w:rsidRPr="00026E7E" w14:paraId="4EC039DC" w14:textId="77777777" w:rsidTr="002F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B0356A5" w14:textId="77777777" w:rsidR="00A449A8" w:rsidRDefault="00A449A8" w:rsidP="002F1BAA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1453" w:type="dxa"/>
          </w:tcPr>
          <w:p w14:paraId="1A1FBDC7" w14:textId="77777777" w:rsidR="00A449A8" w:rsidRDefault="00A449A8" w:rsidP="002F1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53683">
              <w:rPr>
                <w:rFonts w:ascii="Calibri" w:hAnsi="Calibri" w:cs="Calibri"/>
                <w:color w:val="000000"/>
              </w:rPr>
              <w:t>COMP_GRPID</w:t>
            </w:r>
          </w:p>
        </w:tc>
      </w:tr>
      <w:tr w:rsidR="00A449A8" w:rsidRPr="00026E7E" w14:paraId="34F56B75" w14:textId="77777777" w:rsidTr="002F1B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F787A19" w14:textId="77777777" w:rsidR="00A449A8" w:rsidRPr="00026E7E" w:rsidRDefault="00A449A8" w:rsidP="002F1BAA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Ref_Component_BioGrp</w:t>
            </w:r>
          </w:p>
        </w:tc>
        <w:tc>
          <w:tcPr>
            <w:tcW w:w="1453" w:type="dxa"/>
          </w:tcPr>
          <w:p w14:paraId="0BF0EE5F" w14:textId="77777777" w:rsidR="00A449A8" w:rsidRPr="00026E7E" w:rsidRDefault="00A449A8" w:rsidP="002F1BA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COMP_GRPID</w:t>
            </w:r>
          </w:p>
        </w:tc>
      </w:tr>
    </w:tbl>
    <w:p w14:paraId="46284324" w14:textId="77777777" w:rsidR="00A449A8" w:rsidRDefault="00A449A8" w:rsidP="00A449A8">
      <w:pPr>
        <w:rPr>
          <w:rFonts w:cstheme="minorHAnsi"/>
          <w:b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328"/>
        <w:gridCol w:w="1263"/>
        <w:gridCol w:w="7632"/>
      </w:tblGrid>
      <w:tr w:rsidR="00A449A8" w:rsidRPr="00B47363" w14:paraId="4F904066" w14:textId="77777777" w:rsidTr="002F1BAA">
        <w:tc>
          <w:tcPr>
            <w:tcW w:w="0" w:type="auto"/>
          </w:tcPr>
          <w:p w14:paraId="11A49B8A" w14:textId="77777777" w:rsidR="00A449A8" w:rsidRPr="00B47363" w:rsidRDefault="00A449A8" w:rsidP="002F1BAA">
            <w:pPr>
              <w:spacing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2EFC057" w14:textId="77777777" w:rsidR="00A449A8" w:rsidRPr="00B47363" w:rsidRDefault="00A449A8" w:rsidP="002F1BAA">
            <w:pPr>
              <w:spacing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2B2C72F" w14:textId="77777777" w:rsidR="00A449A8" w:rsidRPr="00B47363" w:rsidRDefault="00A449A8" w:rsidP="002F1BAA">
            <w:pPr>
              <w:spacing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Component group ID – unique number used to identify a component group record.</w:t>
            </w:r>
          </w:p>
        </w:tc>
      </w:tr>
      <w:tr w:rsidR="00A449A8" w:rsidRPr="00B47363" w14:paraId="301DB7DD" w14:textId="77777777" w:rsidTr="002F1BAA">
        <w:tc>
          <w:tcPr>
            <w:tcW w:w="0" w:type="auto"/>
          </w:tcPr>
          <w:p w14:paraId="6C03594D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785CD6A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COMP_GRP</w:t>
            </w:r>
          </w:p>
        </w:tc>
        <w:tc>
          <w:tcPr>
            <w:tcW w:w="0" w:type="auto"/>
          </w:tcPr>
          <w:p w14:paraId="432651D2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group – generalized component group.  </w:t>
            </w:r>
          </w:p>
        </w:tc>
      </w:tr>
    </w:tbl>
    <w:p w14:paraId="7F235334" w14:textId="77777777" w:rsidR="00A449A8" w:rsidRDefault="00A449A8" w:rsidP="00A449A8">
      <w:pPr>
        <w:rPr>
          <w:rFonts w:cstheme="minorHAnsi"/>
          <w:b/>
        </w:rPr>
      </w:pPr>
    </w:p>
    <w:p w14:paraId="093BDB65" w14:textId="77777777" w:rsidR="00A449A8" w:rsidRDefault="00A449A8" w:rsidP="00A449A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5FE28F3" w14:textId="442A0497" w:rsidR="00FF5082" w:rsidRPr="00B47363" w:rsidRDefault="00FF5082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Country</w:t>
      </w:r>
    </w:p>
    <w:p w14:paraId="6275CD17" w14:textId="77777777" w:rsidR="00FF5082" w:rsidRDefault="00FF5082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Country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Ref_Country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807"/>
        <w:gridCol w:w="1452"/>
        <w:gridCol w:w="790"/>
        <w:gridCol w:w="1503"/>
      </w:tblGrid>
      <w:tr w:rsidR="00FF5082" w:rsidRPr="00B47363" w14:paraId="7462F5DD" w14:textId="77777777" w:rsidTr="0099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49CAE3" w14:textId="77777777" w:rsidR="00FF5082" w:rsidRPr="00B47363" w:rsidRDefault="00FF5082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5F95703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98BBAD3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08AF4FD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DE55A91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2D0192F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FF5082" w:rsidRPr="00B47363" w14:paraId="0ADF69C2" w14:textId="77777777" w:rsidTr="0099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F1EAB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EC83182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1200239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0" w:type="auto"/>
          </w:tcPr>
          <w:p w14:paraId="34020ED0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4DFF0DB0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CBD07C2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F5082" w:rsidRPr="00B47363" w14:paraId="35146D10" w14:textId="77777777" w:rsidTr="0099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8E782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D062A42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0" w:type="auto"/>
          </w:tcPr>
          <w:p w14:paraId="7090237B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0" w:type="auto"/>
          </w:tcPr>
          <w:p w14:paraId="64AE091D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Text(255)</w:t>
            </w:r>
          </w:p>
        </w:tc>
        <w:tc>
          <w:tcPr>
            <w:tcW w:w="0" w:type="auto"/>
          </w:tcPr>
          <w:p w14:paraId="03A078E0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E49ECF6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F5082" w:rsidRPr="00B47363" w14:paraId="17466F6E" w14:textId="77777777" w:rsidTr="00991A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487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6EE3774" w14:textId="77777777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WREGID</w:t>
            </w:r>
          </w:p>
        </w:tc>
        <w:tc>
          <w:tcPr>
            <w:tcW w:w="0" w:type="auto"/>
          </w:tcPr>
          <w:p w14:paraId="3BD23315" w14:textId="77777777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 region ID</w:t>
            </w:r>
          </w:p>
        </w:tc>
        <w:tc>
          <w:tcPr>
            <w:tcW w:w="0" w:type="auto"/>
          </w:tcPr>
          <w:p w14:paraId="09FE9396" w14:textId="77777777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67084A3" w14:textId="77777777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59D1BF6" w14:textId="77777777" w:rsidR="00FF5082" w:rsidRPr="00B47363" w:rsidRDefault="00F2738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Ref_WorldReg</w:t>
            </w:r>
          </w:p>
        </w:tc>
      </w:tr>
    </w:tbl>
    <w:p w14:paraId="042D983F" w14:textId="77777777" w:rsidR="00FF5082" w:rsidRDefault="00FF5082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FF5082" w14:paraId="7B0772CA" w14:textId="77777777" w:rsidTr="0099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364EB9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27704FF" w14:textId="77777777" w:rsidR="00FF5082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FF5082" w14:paraId="7B0BF1DE" w14:textId="77777777" w:rsidTr="0099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CBAC83" w14:textId="77777777" w:rsidR="00FF5082" w:rsidRDefault="00FF5082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BA6049F" w14:textId="77777777" w:rsidR="00FF5082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FF5082" w14:paraId="6CB78250" w14:textId="77777777" w:rsidTr="00991A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44AD500" w14:textId="77777777" w:rsidR="00FF5082" w:rsidRDefault="00FF5082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15DA2483" w14:textId="77777777" w:rsidR="00FF5082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(WREGID, COUNTRY)</w:t>
            </w:r>
          </w:p>
        </w:tc>
      </w:tr>
    </w:tbl>
    <w:p w14:paraId="570F3744" w14:textId="77777777" w:rsidR="00FF5082" w:rsidRDefault="00FF5082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87"/>
      </w:tblGrid>
      <w:tr w:rsidR="00C51889" w14:paraId="2BEA2992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5942DA0" w14:textId="77777777" w:rsidR="00C51889" w:rsidRDefault="00C51889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00A7440C" w14:textId="77777777" w:rsidR="00C51889" w:rsidRDefault="00C51889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C51889" w:rsidRPr="00026E7E" w14:paraId="2983BF1D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1499C22" w14:textId="0FAE1E07" w:rsidR="00C51889" w:rsidRPr="00026E7E" w:rsidRDefault="00C51889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1220" w:type="dxa"/>
          </w:tcPr>
          <w:p w14:paraId="0FF79E62" w14:textId="42AE16A8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COUNTRYID</w:t>
            </w:r>
          </w:p>
        </w:tc>
      </w:tr>
      <w:tr w:rsidR="00C51889" w:rsidRPr="00026E7E" w14:paraId="13ADA00C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8862835" w14:textId="06E1AFF3" w:rsidR="00C51889" w:rsidRDefault="00C51889" w:rsidP="00C5188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1220" w:type="dxa"/>
          </w:tcPr>
          <w:p w14:paraId="4DC18239" w14:textId="1B27AA9D" w:rsidR="00C51889" w:rsidRDefault="00C51889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COUNTRYID</w:t>
            </w:r>
          </w:p>
        </w:tc>
      </w:tr>
    </w:tbl>
    <w:p w14:paraId="767E47C4" w14:textId="77777777" w:rsidR="00C51889" w:rsidRDefault="00C51889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96"/>
        <w:gridCol w:w="7936"/>
      </w:tblGrid>
      <w:tr w:rsidR="00FF5082" w:rsidRPr="00B47363" w14:paraId="40CED93C" w14:textId="77777777" w:rsidTr="00991A7A">
        <w:tc>
          <w:tcPr>
            <w:tcW w:w="0" w:type="auto"/>
          </w:tcPr>
          <w:p w14:paraId="7DC7FD72" w14:textId="77777777" w:rsidR="00FF5082" w:rsidRPr="00B47363" w:rsidRDefault="00FF5082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530522" w14:textId="77777777" w:rsidR="00FF5082" w:rsidRPr="00B47363" w:rsidRDefault="00FF5082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7F8D9F9" w14:textId="77777777" w:rsidR="00FF5082" w:rsidRPr="00B47363" w:rsidRDefault="00FF5082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Country ID – unique number used to identify a country record</w:t>
            </w:r>
            <w:r w:rsidR="00991A7A">
              <w:rPr>
                <w:rFonts w:cstheme="minorHAnsi"/>
              </w:rPr>
              <w:t>.</w:t>
            </w:r>
          </w:p>
        </w:tc>
      </w:tr>
      <w:tr w:rsidR="00FF5082" w:rsidRPr="00B47363" w14:paraId="5A5EF04B" w14:textId="77777777" w:rsidTr="00991A7A">
        <w:tc>
          <w:tcPr>
            <w:tcW w:w="0" w:type="auto"/>
          </w:tcPr>
          <w:p w14:paraId="5A7099FA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CCFFB17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0" w:type="auto"/>
          </w:tcPr>
          <w:p w14:paraId="41E07114" w14:textId="5F5E8F01" w:rsidR="00FF5082" w:rsidRPr="00B47363" w:rsidRDefault="00991A7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  <w:r w:rsidR="004229BD">
              <w:rPr>
                <w:rFonts w:cstheme="minorHAnsi"/>
              </w:rPr>
              <w:t xml:space="preserve"> name</w:t>
            </w:r>
            <w:r>
              <w:rPr>
                <w:rFonts w:cstheme="minorHAnsi"/>
              </w:rPr>
              <w:t>.</w:t>
            </w:r>
          </w:p>
        </w:tc>
      </w:tr>
      <w:tr w:rsidR="00FF5082" w:rsidRPr="00B47363" w14:paraId="6FE05B46" w14:textId="77777777" w:rsidTr="00991A7A">
        <w:tc>
          <w:tcPr>
            <w:tcW w:w="0" w:type="auto"/>
          </w:tcPr>
          <w:p w14:paraId="073559E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4C66835" w14:textId="77777777" w:rsidR="00FF5082" w:rsidRPr="00F210E0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WREGID</w:t>
            </w:r>
          </w:p>
        </w:tc>
        <w:tc>
          <w:tcPr>
            <w:tcW w:w="0" w:type="auto"/>
          </w:tcPr>
          <w:p w14:paraId="6A986DB4" w14:textId="2B6522E8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World region ID – foreign key linking the country record to the world region record (</w:t>
            </w:r>
            <w:r w:rsidR="00F2738C">
              <w:rPr>
                <w:rFonts w:cstheme="minorHAnsi"/>
                <w:i/>
              </w:rPr>
              <w:t>Ref_WorldReg</w:t>
            </w:r>
            <w:r w:rsidR="000A1223">
              <w:rPr>
                <w:rFonts w:cstheme="minorHAnsi"/>
              </w:rPr>
              <w:t>).</w:t>
            </w:r>
          </w:p>
          <w:p w14:paraId="74B571EC" w14:textId="77777777" w:rsidR="005C4A10" w:rsidRPr="00B47363" w:rsidRDefault="005C4A10" w:rsidP="00972A95">
            <w:pPr>
              <w:spacing w:after="100" w:afterAutospacing="1"/>
              <w:rPr>
                <w:rFonts w:cstheme="minorHAnsi"/>
              </w:rPr>
            </w:pPr>
          </w:p>
        </w:tc>
      </w:tr>
    </w:tbl>
    <w:p w14:paraId="0D1A860B" w14:textId="77777777" w:rsidR="00FF5082" w:rsidRDefault="00FF5082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2500296" w14:textId="3D4E4EB6" w:rsidR="000459F4" w:rsidRDefault="000459F4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Soil </w:t>
      </w:r>
      <w:r>
        <w:rPr>
          <w:rFonts w:cstheme="minorHAnsi"/>
          <w:b/>
        </w:rPr>
        <w:br w:type="page"/>
      </w:r>
    </w:p>
    <w:p w14:paraId="10612ACC" w14:textId="373E0B9B" w:rsidR="006C2093" w:rsidRPr="00B47363" w:rsidRDefault="006C2093" w:rsidP="006C2093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Data </w:t>
      </w:r>
      <w:r w:rsidR="00B335D3">
        <w:rPr>
          <w:rFonts w:cstheme="minorHAnsi"/>
          <w:b/>
        </w:rPr>
        <w:t>Category</w:t>
      </w:r>
    </w:p>
    <w:p w14:paraId="7AB38EDA" w14:textId="2A00D544" w:rsidR="006C2093" w:rsidRDefault="006C2093" w:rsidP="006C2093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Data </w:t>
      </w:r>
      <w:r w:rsidR="00B335D3">
        <w:rPr>
          <w:rFonts w:cstheme="minorHAnsi"/>
        </w:rPr>
        <w:t>Category</w:t>
      </w:r>
      <w:r>
        <w:rPr>
          <w:rFonts w:cstheme="minorHAnsi"/>
        </w:rPr>
        <w:t xml:space="preserve">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</w:t>
      </w:r>
      <w:r w:rsidR="00F857A7">
        <w:rPr>
          <w:rFonts w:cstheme="minorHAnsi"/>
          <w:i/>
        </w:rPr>
        <w:t>Data</w:t>
      </w:r>
      <w:r w:rsidR="00B335D3">
        <w:rPr>
          <w:rFonts w:cstheme="minorHAnsi"/>
          <w:i/>
        </w:rPr>
        <w:t>Category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80"/>
        <w:gridCol w:w="2346"/>
        <w:gridCol w:w="1716"/>
        <w:gridCol w:w="810"/>
        <w:gridCol w:w="1350"/>
      </w:tblGrid>
      <w:tr w:rsidR="006C2093" w:rsidRPr="00B47363" w14:paraId="5BD85F3B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57C2A9E" w14:textId="77777777" w:rsidR="006C2093" w:rsidRPr="00B47363" w:rsidRDefault="006C2093" w:rsidP="0094735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80" w:type="dxa"/>
          </w:tcPr>
          <w:p w14:paraId="177BDF1F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346" w:type="dxa"/>
          </w:tcPr>
          <w:p w14:paraId="062B5513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476B5ED8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7D224CFF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350" w:type="dxa"/>
          </w:tcPr>
          <w:p w14:paraId="27F0CC3F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C2093" w:rsidRPr="00B47363" w14:paraId="7F44745A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6CA4C2D" w14:textId="77777777" w:rsidR="006C2093" w:rsidRPr="00B47363" w:rsidRDefault="006C2093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14:paraId="69D929D8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46" w:type="dxa"/>
          </w:tcPr>
          <w:p w14:paraId="4B2738F5" w14:textId="0F774FEA" w:rsidR="006C2093" w:rsidRPr="00B47363" w:rsidRDefault="00B335D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  <w:r w:rsidR="006C2093">
              <w:rPr>
                <w:rFonts w:cstheme="minorHAnsi"/>
              </w:rPr>
              <w:t xml:space="preserve"> ID</w:t>
            </w:r>
          </w:p>
        </w:tc>
        <w:tc>
          <w:tcPr>
            <w:tcW w:w="1716" w:type="dxa"/>
          </w:tcPr>
          <w:p w14:paraId="3AC0E1A7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810" w:type="dxa"/>
          </w:tcPr>
          <w:p w14:paraId="149D848F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79F320F6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C2093" w:rsidRPr="00B47363" w14:paraId="4968EA81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0308B9F" w14:textId="77777777" w:rsidR="006C2093" w:rsidRPr="00B47363" w:rsidRDefault="006C2093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14:paraId="61690E07" w14:textId="50E333C4" w:rsidR="006C2093" w:rsidRPr="00B47363" w:rsidRDefault="00B335D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  <w:tc>
          <w:tcPr>
            <w:tcW w:w="2346" w:type="dxa"/>
          </w:tcPr>
          <w:p w14:paraId="164C1663" w14:textId="227E6076" w:rsidR="006C2093" w:rsidRPr="00B47363" w:rsidRDefault="00B335D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  <w:r w:rsidR="00B17E1E">
              <w:rPr>
                <w:rFonts w:cstheme="minorHAnsi"/>
              </w:rPr>
              <w:t xml:space="preserve"> name</w:t>
            </w:r>
          </w:p>
        </w:tc>
        <w:tc>
          <w:tcPr>
            <w:tcW w:w="1716" w:type="dxa"/>
          </w:tcPr>
          <w:p w14:paraId="00038ECA" w14:textId="3AFFE426" w:rsidR="006C2093" w:rsidRPr="00B47363" w:rsidRDefault="006C2093" w:rsidP="00B335D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</w:t>
            </w:r>
            <w:r w:rsidR="00B335D3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23897F0D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6CDBDAE1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C2093" w:rsidRPr="00B47363" w14:paraId="7CD16E54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8F9235D" w14:textId="77777777" w:rsidR="006C2093" w:rsidRDefault="006C2093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14:paraId="68CE9215" w14:textId="1760E70B" w:rsidR="006C2093" w:rsidRPr="00F210E0" w:rsidRDefault="00B335D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CATEGORY </w:t>
            </w:r>
            <w:r w:rsidR="006C2093">
              <w:rPr>
                <w:rFonts w:cstheme="minorHAnsi"/>
              </w:rPr>
              <w:t>_DESCR</w:t>
            </w:r>
          </w:p>
        </w:tc>
        <w:tc>
          <w:tcPr>
            <w:tcW w:w="2346" w:type="dxa"/>
          </w:tcPr>
          <w:p w14:paraId="57C70DAA" w14:textId="47BFADC9" w:rsidR="006C2093" w:rsidRPr="00F210E0" w:rsidRDefault="00B335D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  <w:r w:rsidR="006C2093">
              <w:rPr>
                <w:rFonts w:cstheme="minorHAnsi"/>
              </w:rPr>
              <w:t xml:space="preserve"> description</w:t>
            </w:r>
          </w:p>
        </w:tc>
        <w:tc>
          <w:tcPr>
            <w:tcW w:w="1716" w:type="dxa"/>
          </w:tcPr>
          <w:p w14:paraId="0A640B07" w14:textId="77777777" w:rsidR="006C2093" w:rsidRPr="00F210E0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810" w:type="dxa"/>
          </w:tcPr>
          <w:p w14:paraId="3B07BDF8" w14:textId="1F7AD708" w:rsidR="006C2093" w:rsidRPr="00F210E0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30FB64D" w14:textId="77777777" w:rsidR="006C2093" w:rsidRPr="00B47363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9827BDD" w14:textId="77777777" w:rsidR="006C2093" w:rsidRDefault="006C2093" w:rsidP="006C209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6C2093" w14:paraId="15CC1181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DD67DC3" w14:textId="77777777" w:rsidR="006C2093" w:rsidRDefault="006C2093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58A38FAF" w14:textId="77777777" w:rsidR="006C209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C2093" w14:paraId="51A889AE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0C84F0A" w14:textId="77777777" w:rsidR="006C2093" w:rsidRDefault="006C2093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2F8D0FEB" w14:textId="77777777" w:rsidR="006C209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C2093" w14:paraId="0706DF76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B6B3D9" w14:textId="77777777" w:rsidR="006C2093" w:rsidRDefault="006C2093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011E6B4B" w14:textId="74734A09" w:rsidR="006C2093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B335D3">
              <w:rPr>
                <w:rFonts w:cstheme="minorHAnsi"/>
              </w:rPr>
              <w:t>CATEGORY</w:t>
            </w:r>
            <w:r>
              <w:rPr>
                <w:rFonts w:cstheme="minorHAnsi"/>
              </w:rPr>
              <w:t>)</w:t>
            </w:r>
          </w:p>
        </w:tc>
      </w:tr>
    </w:tbl>
    <w:p w14:paraId="588A2D95" w14:textId="77777777" w:rsidR="00D2320C" w:rsidRDefault="00D2320C" w:rsidP="00D2320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D2320C" w14:paraId="0E014AF5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8038CE3" w14:textId="77777777" w:rsidR="00D2320C" w:rsidRDefault="00D2320C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B40BF8C" w14:textId="77777777" w:rsidR="00D2320C" w:rsidRDefault="00D2320C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D2320C" w:rsidRPr="00026E7E" w14:paraId="2BDCAE35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A55E76" w14:textId="194D3A51" w:rsidR="00D2320C" w:rsidRPr="00026E7E" w:rsidRDefault="00D2320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Ref_Dataset</w:t>
            </w:r>
          </w:p>
        </w:tc>
        <w:tc>
          <w:tcPr>
            <w:tcW w:w="928" w:type="dxa"/>
          </w:tcPr>
          <w:p w14:paraId="7D25BD50" w14:textId="0BC8582B" w:rsidR="00D2320C" w:rsidRPr="00026E7E" w:rsidRDefault="00D2320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CATID</w:t>
            </w:r>
          </w:p>
        </w:tc>
      </w:tr>
    </w:tbl>
    <w:p w14:paraId="2DB762B9" w14:textId="77777777" w:rsidR="006C2093" w:rsidRDefault="006C2093" w:rsidP="006C2093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927"/>
        <w:gridCol w:w="6866"/>
      </w:tblGrid>
      <w:tr w:rsidR="007C07A6" w:rsidRPr="00B47363" w14:paraId="261A88B0" w14:textId="77777777" w:rsidTr="00947350">
        <w:tc>
          <w:tcPr>
            <w:tcW w:w="0" w:type="auto"/>
          </w:tcPr>
          <w:p w14:paraId="6F5322AA" w14:textId="77777777" w:rsidR="007C07A6" w:rsidRPr="00B47363" w:rsidRDefault="007C07A6" w:rsidP="007C07A6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365D8F1" w14:textId="4153A526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5407D7A" w14:textId="543BC4BA" w:rsidR="007C07A6" w:rsidRPr="00B47363" w:rsidRDefault="007C07A6" w:rsidP="007C07A6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Data category ID – unique number used to identify a data category record.</w:t>
            </w:r>
          </w:p>
        </w:tc>
      </w:tr>
      <w:tr w:rsidR="007C07A6" w:rsidRPr="00B47363" w14:paraId="60E1A6FE" w14:textId="77777777" w:rsidTr="00947350">
        <w:tc>
          <w:tcPr>
            <w:tcW w:w="0" w:type="auto"/>
          </w:tcPr>
          <w:p w14:paraId="62FA99D5" w14:textId="1736BB90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2EC6EAC" w14:textId="5689088E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  <w:tc>
          <w:tcPr>
            <w:tcW w:w="0" w:type="auto"/>
          </w:tcPr>
          <w:p w14:paraId="035EA4B7" w14:textId="654762C9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 category</w:t>
            </w:r>
            <w:r w:rsidR="00B17E1E">
              <w:rPr>
                <w:rFonts w:cstheme="minorHAnsi"/>
              </w:rPr>
              <w:t xml:space="preserve"> name</w:t>
            </w:r>
            <w:r>
              <w:rPr>
                <w:rFonts w:cstheme="minorHAnsi"/>
              </w:rPr>
              <w:t>.</w:t>
            </w:r>
          </w:p>
        </w:tc>
      </w:tr>
      <w:tr w:rsidR="007C07A6" w:rsidRPr="00B47363" w14:paraId="7E6E41E1" w14:textId="77777777" w:rsidTr="00947350">
        <w:tc>
          <w:tcPr>
            <w:tcW w:w="0" w:type="auto"/>
          </w:tcPr>
          <w:p w14:paraId="4BD0460C" w14:textId="77777777" w:rsidR="007C07A6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01C2A28" w14:textId="1C418843" w:rsidR="007C07A6" w:rsidRPr="00F210E0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CATEGORY _DESCR</w:t>
            </w:r>
          </w:p>
        </w:tc>
        <w:tc>
          <w:tcPr>
            <w:tcW w:w="0" w:type="auto"/>
          </w:tcPr>
          <w:p w14:paraId="2389F44F" w14:textId="138FFB98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 category description.</w:t>
            </w:r>
          </w:p>
        </w:tc>
      </w:tr>
    </w:tbl>
    <w:p w14:paraId="6FC2C59C" w14:textId="77777777" w:rsidR="00323718" w:rsidRDefault="00323718" w:rsidP="00323718">
      <w:pPr>
        <w:spacing w:after="100" w:afterAutospacing="1" w:line="240" w:lineRule="auto"/>
        <w:rPr>
          <w:rFonts w:cstheme="minorHAnsi"/>
          <w:b/>
        </w:rPr>
      </w:pPr>
    </w:p>
    <w:p w14:paraId="0CAAAC83" w14:textId="77777777" w:rsidR="00EA4B61" w:rsidRDefault="00EA4B6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B347EBD" w14:textId="03631F0B" w:rsidR="00323718" w:rsidRPr="00B47363" w:rsidRDefault="00F857A7" w:rsidP="00780907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Dataset</w:t>
      </w:r>
    </w:p>
    <w:p w14:paraId="07EEFAD2" w14:textId="3665BB76" w:rsidR="00323718" w:rsidRDefault="00F857A7" w:rsidP="00780907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Data</w:t>
      </w:r>
      <w:r w:rsidR="00B335D3">
        <w:rPr>
          <w:rFonts w:cstheme="minorHAnsi"/>
        </w:rPr>
        <w:t>s</w:t>
      </w:r>
      <w:r>
        <w:rPr>
          <w:rFonts w:cstheme="minorHAnsi"/>
        </w:rPr>
        <w:t>et</w:t>
      </w:r>
      <w:r w:rsidR="00323718">
        <w:rPr>
          <w:rFonts w:cstheme="minorHAnsi"/>
        </w:rPr>
        <w:t xml:space="preserve"> Table </w:t>
      </w:r>
      <w:r w:rsidR="00323718" w:rsidRPr="00B47363">
        <w:rPr>
          <w:rFonts w:cstheme="minorHAnsi"/>
        </w:rPr>
        <w:t>(</w:t>
      </w:r>
      <w:r w:rsidR="00323718" w:rsidRPr="008330B9">
        <w:rPr>
          <w:rFonts w:cstheme="minorHAnsi"/>
          <w:i/>
        </w:rPr>
        <w:t>Ref_</w:t>
      </w:r>
      <w:r>
        <w:rPr>
          <w:rFonts w:cstheme="minorHAnsi"/>
          <w:i/>
        </w:rPr>
        <w:t>Dataset</w:t>
      </w:r>
      <w:r w:rsidR="00323718"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80"/>
        <w:gridCol w:w="1992"/>
        <w:gridCol w:w="1716"/>
        <w:gridCol w:w="810"/>
        <w:gridCol w:w="1530"/>
      </w:tblGrid>
      <w:tr w:rsidR="00323718" w:rsidRPr="00B47363" w14:paraId="65B86026" w14:textId="77777777" w:rsidTr="00EA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618FBD0" w14:textId="77777777" w:rsidR="00323718" w:rsidRPr="00B47363" w:rsidRDefault="00323718" w:rsidP="00780907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80" w:type="dxa"/>
          </w:tcPr>
          <w:p w14:paraId="37815D3D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992" w:type="dxa"/>
          </w:tcPr>
          <w:p w14:paraId="78E2BE9B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2DB72B28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66FF7844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530" w:type="dxa"/>
          </w:tcPr>
          <w:p w14:paraId="71B5C7A1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323718" w:rsidRPr="00B47363" w14:paraId="20735BED" w14:textId="77777777" w:rsidTr="00EA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D4D8AF6" w14:textId="77777777" w:rsidR="00323718" w:rsidRPr="00B47363" w:rsidRDefault="00323718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14:paraId="52D8F48E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92" w:type="dxa"/>
          </w:tcPr>
          <w:p w14:paraId="682AC8B8" w14:textId="5474F98E" w:rsidR="00323718" w:rsidRPr="00B47363" w:rsidRDefault="0001617E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323718">
              <w:rPr>
                <w:rFonts w:cstheme="minorHAnsi"/>
              </w:rPr>
              <w:t xml:space="preserve"> ID</w:t>
            </w:r>
          </w:p>
        </w:tc>
        <w:tc>
          <w:tcPr>
            <w:tcW w:w="1716" w:type="dxa"/>
          </w:tcPr>
          <w:p w14:paraId="4C633294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810" w:type="dxa"/>
          </w:tcPr>
          <w:p w14:paraId="14983BA6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2F3507A7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23718" w:rsidRPr="00B47363" w14:paraId="37D89D24" w14:textId="77777777" w:rsidTr="00EA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49A46CD" w14:textId="77777777" w:rsidR="00323718" w:rsidRPr="00B47363" w:rsidRDefault="00323718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14:paraId="2D9AE6B0" w14:textId="23DA9F83" w:rsidR="00323718" w:rsidRPr="00B47363" w:rsidRDefault="00F857A7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1992" w:type="dxa"/>
          </w:tcPr>
          <w:p w14:paraId="2A90BAF7" w14:textId="15638709" w:rsidR="00323718" w:rsidRPr="00B47363" w:rsidRDefault="0001617E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B17E1E">
              <w:rPr>
                <w:rFonts w:cstheme="minorHAnsi"/>
              </w:rPr>
              <w:t xml:space="preserve"> name</w:t>
            </w:r>
          </w:p>
        </w:tc>
        <w:tc>
          <w:tcPr>
            <w:tcW w:w="1716" w:type="dxa"/>
          </w:tcPr>
          <w:p w14:paraId="0D616515" w14:textId="74D8C1B3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</w:t>
            </w:r>
            <w:r w:rsidR="007C07A6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6C6F97D0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2007D1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23718" w:rsidRPr="00B47363" w14:paraId="4E2CA3DB" w14:textId="77777777" w:rsidTr="00EA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C113B1C" w14:textId="77777777" w:rsidR="00323718" w:rsidRDefault="00323718" w:rsidP="0078090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14:paraId="0C154A29" w14:textId="0FFB717C" w:rsidR="00323718" w:rsidRPr="00F210E0" w:rsidRDefault="00F857A7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323718">
              <w:rPr>
                <w:rFonts w:cstheme="minorHAnsi"/>
              </w:rPr>
              <w:t>_DESCR</w:t>
            </w:r>
          </w:p>
        </w:tc>
        <w:tc>
          <w:tcPr>
            <w:tcW w:w="1992" w:type="dxa"/>
          </w:tcPr>
          <w:p w14:paraId="27CAC815" w14:textId="5EDCE543" w:rsidR="00323718" w:rsidRPr="00F210E0" w:rsidRDefault="0001617E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323718">
              <w:rPr>
                <w:rFonts w:cstheme="minorHAnsi"/>
              </w:rPr>
              <w:t xml:space="preserve"> description</w:t>
            </w:r>
          </w:p>
        </w:tc>
        <w:tc>
          <w:tcPr>
            <w:tcW w:w="1716" w:type="dxa"/>
          </w:tcPr>
          <w:p w14:paraId="296AA885" w14:textId="77777777" w:rsidR="00323718" w:rsidRPr="00F210E0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810" w:type="dxa"/>
          </w:tcPr>
          <w:p w14:paraId="7BCFB674" w14:textId="3A8BE24B" w:rsidR="00323718" w:rsidRPr="00F210E0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6A976C8F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A5CAC" w:rsidRPr="00B47363" w14:paraId="2B53436C" w14:textId="77777777" w:rsidTr="00EA5CA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1864DDA" w14:textId="344E5BA7" w:rsidR="00EA5CAC" w:rsidRDefault="00EA5CAC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80" w:type="dxa"/>
          </w:tcPr>
          <w:p w14:paraId="4865A406" w14:textId="3D1EF234" w:rsidR="00EA5CAC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CATID</w:t>
            </w:r>
          </w:p>
        </w:tc>
        <w:tc>
          <w:tcPr>
            <w:tcW w:w="1992" w:type="dxa"/>
          </w:tcPr>
          <w:p w14:paraId="7E524F85" w14:textId="67D67802" w:rsidR="00EA5CAC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 ID</w:t>
            </w:r>
          </w:p>
        </w:tc>
        <w:tc>
          <w:tcPr>
            <w:tcW w:w="1716" w:type="dxa"/>
          </w:tcPr>
          <w:p w14:paraId="36C19D40" w14:textId="25A090FD" w:rsidR="00EA5CAC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810" w:type="dxa"/>
          </w:tcPr>
          <w:p w14:paraId="3CBA6483" w14:textId="1BE71181" w:rsidR="00EA5CAC" w:rsidRPr="00F210E0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530" w:type="dxa"/>
          </w:tcPr>
          <w:p w14:paraId="55AEBB46" w14:textId="0A97424E" w:rsidR="00EA5CAC" w:rsidRPr="00B47363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Ref_Category</w:t>
            </w:r>
          </w:p>
        </w:tc>
      </w:tr>
    </w:tbl>
    <w:p w14:paraId="2196F6B5" w14:textId="77777777" w:rsidR="00323718" w:rsidRDefault="00323718" w:rsidP="0032371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323718" w14:paraId="3EDA3E8B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78331AE" w14:textId="77777777" w:rsidR="00323718" w:rsidRDefault="00323718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3F15B554" w14:textId="77777777" w:rsidR="00323718" w:rsidRDefault="00323718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323718" w14:paraId="3D776E11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9E2AF8" w14:textId="77777777" w:rsidR="00323718" w:rsidRDefault="00323718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2FE34915" w14:textId="77777777" w:rsidR="00323718" w:rsidRDefault="00323718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323718" w14:paraId="5DC6E551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C647F0" w14:textId="77777777" w:rsidR="00323718" w:rsidRDefault="00323718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36C279C9" w14:textId="52C300DF" w:rsidR="00323718" w:rsidRDefault="00323718" w:rsidP="007C07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7C07A6">
              <w:rPr>
                <w:rFonts w:cstheme="minorHAnsi"/>
              </w:rPr>
              <w:t>CLASS</w:t>
            </w:r>
            <w:r>
              <w:rPr>
                <w:rFonts w:cstheme="minorHAnsi"/>
              </w:rPr>
              <w:t>)</w:t>
            </w:r>
          </w:p>
        </w:tc>
      </w:tr>
    </w:tbl>
    <w:p w14:paraId="31A1AF35" w14:textId="77777777" w:rsidR="00D2320C" w:rsidRDefault="00D2320C" w:rsidP="00D2320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20"/>
      </w:tblGrid>
      <w:tr w:rsidR="00D2320C" w14:paraId="32E1B158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2CB6118" w14:textId="77777777" w:rsidR="00D2320C" w:rsidRDefault="00D2320C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F588B37" w14:textId="77777777" w:rsidR="00D2320C" w:rsidRDefault="00D2320C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D2320C" w:rsidRPr="00026E7E" w14:paraId="374C8F5F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75D5A42" w14:textId="0ADDC63B" w:rsidR="00D2320C" w:rsidRPr="00026E7E" w:rsidRDefault="00D2320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SiteData</w:t>
            </w:r>
          </w:p>
        </w:tc>
        <w:tc>
          <w:tcPr>
            <w:tcW w:w="928" w:type="dxa"/>
          </w:tcPr>
          <w:p w14:paraId="735C4EEB" w14:textId="490B924A" w:rsidR="00D2320C" w:rsidRPr="00026E7E" w:rsidRDefault="00D2320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DATASETID</w:t>
            </w:r>
          </w:p>
        </w:tc>
      </w:tr>
    </w:tbl>
    <w:p w14:paraId="32583157" w14:textId="77777777" w:rsidR="00323718" w:rsidRDefault="00323718" w:rsidP="00323718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720"/>
        <w:gridCol w:w="7312"/>
      </w:tblGrid>
      <w:tr w:rsidR="00B17E1E" w:rsidRPr="00B47363" w14:paraId="0F37AE29" w14:textId="77777777" w:rsidTr="00947350">
        <w:tc>
          <w:tcPr>
            <w:tcW w:w="0" w:type="auto"/>
          </w:tcPr>
          <w:p w14:paraId="7C699312" w14:textId="77777777" w:rsidR="00B17E1E" w:rsidRPr="00B47363" w:rsidRDefault="00B17E1E" w:rsidP="00B17E1E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93C09C7" w14:textId="42E39CEB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F501B65" w14:textId="103E592F" w:rsidR="00B17E1E" w:rsidRPr="00B47363" w:rsidRDefault="00B17E1E" w:rsidP="00B17E1E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Dataset ID – unique number used to identify a dataset record.</w:t>
            </w:r>
          </w:p>
        </w:tc>
      </w:tr>
      <w:tr w:rsidR="00B17E1E" w:rsidRPr="00B47363" w14:paraId="4E7B6815" w14:textId="77777777" w:rsidTr="00947350">
        <w:tc>
          <w:tcPr>
            <w:tcW w:w="0" w:type="auto"/>
          </w:tcPr>
          <w:p w14:paraId="662124C6" w14:textId="77777777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08C9D84" w14:textId="11938B0D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0" w:type="auto"/>
          </w:tcPr>
          <w:p w14:paraId="4D83A5C5" w14:textId="11EB1A36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 name.</w:t>
            </w:r>
          </w:p>
        </w:tc>
      </w:tr>
      <w:tr w:rsidR="00B17E1E" w:rsidRPr="00B47363" w14:paraId="7FE78413" w14:textId="77777777" w:rsidTr="00947350">
        <w:tc>
          <w:tcPr>
            <w:tcW w:w="0" w:type="auto"/>
          </w:tcPr>
          <w:p w14:paraId="6F54CE95" w14:textId="77777777" w:rsidR="00B17E1E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3862BFB" w14:textId="0B59A903" w:rsidR="00B17E1E" w:rsidRPr="00F210E0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DATASET_DESCR</w:t>
            </w:r>
          </w:p>
        </w:tc>
        <w:tc>
          <w:tcPr>
            <w:tcW w:w="0" w:type="auto"/>
          </w:tcPr>
          <w:p w14:paraId="6D520DC7" w14:textId="1E86552D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 description.</w:t>
            </w:r>
          </w:p>
        </w:tc>
      </w:tr>
      <w:tr w:rsidR="00B17E1E" w:rsidRPr="00B47363" w14:paraId="42369A73" w14:textId="77777777" w:rsidTr="00947350">
        <w:tc>
          <w:tcPr>
            <w:tcW w:w="0" w:type="auto"/>
          </w:tcPr>
          <w:p w14:paraId="066BAA70" w14:textId="43CFF542" w:rsidR="00B17E1E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B76510B" w14:textId="178C6AC3" w:rsidR="00B17E1E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CATID</w:t>
            </w:r>
          </w:p>
        </w:tc>
        <w:tc>
          <w:tcPr>
            <w:tcW w:w="0" w:type="auto"/>
          </w:tcPr>
          <w:p w14:paraId="35100257" w14:textId="70F29457" w:rsidR="00B17E1E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 category ID – foreign key linking the data class record to the data category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Category</w:t>
            </w:r>
            <w:r>
              <w:rPr>
                <w:rFonts w:cstheme="minorHAnsi"/>
              </w:rPr>
              <w:t>).</w:t>
            </w:r>
          </w:p>
        </w:tc>
      </w:tr>
    </w:tbl>
    <w:p w14:paraId="50A00640" w14:textId="77777777" w:rsidR="006C2093" w:rsidRDefault="006C2093" w:rsidP="00323718">
      <w:pPr>
        <w:spacing w:after="100" w:afterAutospacing="1" w:line="240" w:lineRule="auto"/>
        <w:rPr>
          <w:rFonts w:cstheme="minorHAnsi"/>
          <w:b/>
        </w:rPr>
      </w:pPr>
    </w:p>
    <w:p w14:paraId="11FED3D6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6D906D6" w14:textId="40F855C2" w:rsidR="009440A7" w:rsidRPr="00B47363" w:rsidRDefault="009440A7" w:rsidP="00866B8F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Disturbance</w:t>
      </w:r>
    </w:p>
    <w:p w14:paraId="2EE83455" w14:textId="77777777" w:rsidR="009440A7" w:rsidRDefault="009440A7" w:rsidP="00866B8F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Disturbance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Ref_Disturbance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80"/>
        <w:gridCol w:w="2346"/>
        <w:gridCol w:w="1716"/>
        <w:gridCol w:w="810"/>
        <w:gridCol w:w="1350"/>
      </w:tblGrid>
      <w:tr w:rsidR="00AF6E93" w:rsidRPr="00B47363" w14:paraId="273B72B8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D2C6CA2" w14:textId="77777777" w:rsidR="00AF6E93" w:rsidRPr="00B47363" w:rsidRDefault="00AF6E93" w:rsidP="00866B8F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80" w:type="dxa"/>
          </w:tcPr>
          <w:p w14:paraId="4C504ED4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346" w:type="dxa"/>
          </w:tcPr>
          <w:p w14:paraId="3FECFBE6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01887B14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6BE65D8B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350" w:type="dxa"/>
          </w:tcPr>
          <w:p w14:paraId="7F9F8EEF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F6E93" w:rsidRPr="00B47363" w14:paraId="41BCEA24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EACB51E" w14:textId="77777777" w:rsidR="00AF6E93" w:rsidRPr="00B47363" w:rsidRDefault="00AF6E93" w:rsidP="00866B8F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14:paraId="32AD032F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46" w:type="dxa"/>
          </w:tcPr>
          <w:p w14:paraId="32600043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ID</w:t>
            </w:r>
          </w:p>
        </w:tc>
        <w:tc>
          <w:tcPr>
            <w:tcW w:w="1716" w:type="dxa"/>
          </w:tcPr>
          <w:p w14:paraId="27F6CA2E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810" w:type="dxa"/>
          </w:tcPr>
          <w:p w14:paraId="41B71742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280422EF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6E93" w:rsidRPr="00B47363" w14:paraId="5634E692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76F2D37" w14:textId="77777777" w:rsidR="00AF6E93" w:rsidRPr="00B47363" w:rsidRDefault="00AF6E93" w:rsidP="00866B8F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14:paraId="4F264B0E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2346" w:type="dxa"/>
          </w:tcPr>
          <w:p w14:paraId="0B1A3B25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1716" w:type="dxa"/>
          </w:tcPr>
          <w:p w14:paraId="085BB2DE" w14:textId="77777777" w:rsidR="00AF6E93" w:rsidRPr="00B47363" w:rsidRDefault="00FD34DC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AF6E93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40E99982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5CB2E62B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6E93" w:rsidRPr="00B47363" w14:paraId="2F64F3D5" w14:textId="77777777" w:rsidTr="00A111D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67E5EE8" w14:textId="77777777" w:rsidR="00AF6E9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14:paraId="790BCB63" w14:textId="77777777" w:rsidR="00AF6E93" w:rsidRPr="00F210E0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2346" w:type="dxa"/>
          </w:tcPr>
          <w:p w14:paraId="54867E63" w14:textId="77777777" w:rsidR="00AF6E93" w:rsidRPr="00F210E0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description</w:t>
            </w:r>
          </w:p>
        </w:tc>
        <w:tc>
          <w:tcPr>
            <w:tcW w:w="1716" w:type="dxa"/>
          </w:tcPr>
          <w:p w14:paraId="46AB8BAF" w14:textId="77777777" w:rsidR="00AF6E93" w:rsidRPr="00F210E0" w:rsidRDefault="00FD34D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AF6E93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3E1A8BBF" w14:textId="46980DAC" w:rsidR="00AF6E93" w:rsidRPr="00F210E0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B6FE9B1" w14:textId="77777777" w:rsidR="00AF6E93" w:rsidRPr="00B47363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4EEB05A0" w14:textId="77777777" w:rsidR="00AF6E93" w:rsidRDefault="00AF6E93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AF6E93" w14:paraId="123CA6DB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439D66" w14:textId="77777777" w:rsidR="00AF6E9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21FA1677" w14:textId="77777777" w:rsidR="00AF6E93" w:rsidRDefault="00AF6E93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AF6E93" w14:paraId="04AAAC20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BD9C7F2" w14:textId="77777777" w:rsidR="00AF6E93" w:rsidRDefault="00AF6E93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2CD86515" w14:textId="77777777" w:rsidR="00AF6E93" w:rsidRDefault="00AF6E93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AF6E93" w14:paraId="1AFE4230" w14:textId="77777777" w:rsidTr="00A111D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29A04C5" w14:textId="77777777" w:rsidR="00AF6E93" w:rsidRDefault="00AF6E93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09B5B570" w14:textId="77777777" w:rsidR="00AF6E93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(DISTURBANCE)</w:t>
            </w:r>
          </w:p>
        </w:tc>
      </w:tr>
    </w:tbl>
    <w:p w14:paraId="273DDD44" w14:textId="77777777" w:rsidR="00AF6E93" w:rsidRDefault="00AF6E93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187"/>
      </w:tblGrid>
      <w:tr w:rsidR="00866B8F" w14:paraId="56865FE4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98F2A4" w14:textId="77777777" w:rsidR="00866B8F" w:rsidRDefault="00866B8F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CA16400" w14:textId="77777777" w:rsidR="00866B8F" w:rsidRDefault="00866B8F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866B8F" w:rsidRPr="00026E7E" w14:paraId="4038CA4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198C76" w14:textId="275A4B06" w:rsidR="00866B8F" w:rsidRPr="00026E7E" w:rsidRDefault="00D2320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Disturbance</w:t>
            </w:r>
          </w:p>
        </w:tc>
        <w:tc>
          <w:tcPr>
            <w:tcW w:w="928" w:type="dxa"/>
          </w:tcPr>
          <w:p w14:paraId="7B2E7483" w14:textId="14074C95" w:rsidR="00866B8F" w:rsidRPr="00026E7E" w:rsidRDefault="00D2320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DISTURBID</w:t>
            </w:r>
          </w:p>
        </w:tc>
      </w:tr>
    </w:tbl>
    <w:p w14:paraId="360B67C6" w14:textId="77777777" w:rsidR="00866B8F" w:rsidRDefault="00866B8F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2180"/>
        <w:gridCol w:w="6526"/>
      </w:tblGrid>
      <w:tr w:rsidR="00AF6E93" w:rsidRPr="00B47363" w14:paraId="3EF4EF9F" w14:textId="77777777" w:rsidTr="00FC0ED8">
        <w:tc>
          <w:tcPr>
            <w:tcW w:w="0" w:type="auto"/>
          </w:tcPr>
          <w:p w14:paraId="0B5E4B87" w14:textId="77777777" w:rsidR="00AF6E93" w:rsidRPr="00B47363" w:rsidRDefault="00AF6E93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B843B02" w14:textId="77777777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AD881B5" w14:textId="3433D246" w:rsidR="00AF6E93" w:rsidRPr="00B47363" w:rsidRDefault="00AF6E93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Disturbance ID – unique number used to identify a disturbance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AF6E93" w:rsidRPr="00B47363" w14:paraId="0D67A630" w14:textId="77777777" w:rsidTr="00FC0ED8">
        <w:tc>
          <w:tcPr>
            <w:tcW w:w="0" w:type="auto"/>
          </w:tcPr>
          <w:p w14:paraId="55996BB2" w14:textId="6191DF63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9C569B2" w14:textId="77777777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0" w:type="auto"/>
          </w:tcPr>
          <w:p w14:paraId="2574D04B" w14:textId="61AE6590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="00C5354C">
              <w:rPr>
                <w:rFonts w:cstheme="minorHAnsi"/>
              </w:rPr>
              <w:t>.</w:t>
            </w:r>
          </w:p>
        </w:tc>
      </w:tr>
      <w:tr w:rsidR="00AF6E93" w:rsidRPr="00B47363" w14:paraId="7463793A" w14:textId="77777777" w:rsidTr="00FC0ED8">
        <w:tc>
          <w:tcPr>
            <w:tcW w:w="0" w:type="auto"/>
          </w:tcPr>
          <w:p w14:paraId="5C5F4A37" w14:textId="77777777" w:rsidR="00AF6E9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EAF0475" w14:textId="77777777" w:rsidR="00AF6E93" w:rsidRPr="00F210E0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0" w:type="auto"/>
          </w:tcPr>
          <w:p w14:paraId="2B4AEC99" w14:textId="758DF2F4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 description</w:t>
            </w:r>
            <w:r w:rsidR="00C5354C">
              <w:rPr>
                <w:rFonts w:cstheme="minorHAnsi"/>
              </w:rPr>
              <w:t>.</w:t>
            </w:r>
          </w:p>
        </w:tc>
      </w:tr>
    </w:tbl>
    <w:p w14:paraId="272EA97F" w14:textId="77777777" w:rsidR="00B66FB8" w:rsidRDefault="00B66FB8" w:rsidP="00972A95">
      <w:pPr>
        <w:spacing w:after="100" w:afterAutospacing="1" w:line="240" w:lineRule="auto"/>
        <w:rPr>
          <w:rFonts w:cstheme="minorHAnsi"/>
        </w:rPr>
      </w:pPr>
    </w:p>
    <w:p w14:paraId="52D58AF5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42937B1" w14:textId="781182D8" w:rsidR="009440A7" w:rsidRPr="00B47363" w:rsidRDefault="009440A7" w:rsidP="00780907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Ecological Condition</w:t>
      </w:r>
    </w:p>
    <w:p w14:paraId="7C4A50DF" w14:textId="77777777" w:rsidR="009440A7" w:rsidRPr="00B47363" w:rsidRDefault="009440A7" w:rsidP="00780907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Ecological Condition Table </w:t>
      </w:r>
      <w:r w:rsidRPr="008330B9">
        <w:rPr>
          <w:rFonts w:cstheme="minorHAnsi"/>
          <w:i/>
        </w:rPr>
        <w:t>(</w:t>
      </w:r>
      <w:r w:rsidR="00F2738C">
        <w:rPr>
          <w:rFonts w:cstheme="minorHAnsi"/>
          <w:i/>
        </w:rPr>
        <w:t>Ref_EcologicalCond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652"/>
        <w:gridCol w:w="3150"/>
        <w:gridCol w:w="1716"/>
        <w:gridCol w:w="810"/>
        <w:gridCol w:w="1350"/>
      </w:tblGrid>
      <w:tr w:rsidR="0044278F" w:rsidRPr="00B47363" w14:paraId="2F9D783C" w14:textId="77777777" w:rsidTr="00A4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A0D7778" w14:textId="77777777" w:rsidR="0044278F" w:rsidRPr="00B47363" w:rsidRDefault="0044278F" w:rsidP="00780907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652" w:type="dxa"/>
          </w:tcPr>
          <w:p w14:paraId="01AD0533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3150" w:type="dxa"/>
          </w:tcPr>
          <w:p w14:paraId="65AD1765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3C675B6E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642B5E5B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350" w:type="dxa"/>
          </w:tcPr>
          <w:p w14:paraId="6ECFA944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4278F" w:rsidRPr="00B47363" w14:paraId="5DF5540B" w14:textId="77777777" w:rsidTr="00A4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71A6A3E" w14:textId="77777777" w:rsidR="0044278F" w:rsidRPr="00B47363" w:rsidRDefault="0044278F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652" w:type="dxa"/>
          </w:tcPr>
          <w:p w14:paraId="5B6A9B32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3150" w:type="dxa"/>
          </w:tcPr>
          <w:p w14:paraId="23D0C2BB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 ID</w:t>
            </w:r>
          </w:p>
        </w:tc>
        <w:tc>
          <w:tcPr>
            <w:tcW w:w="1716" w:type="dxa"/>
          </w:tcPr>
          <w:p w14:paraId="1ACB3330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810" w:type="dxa"/>
          </w:tcPr>
          <w:p w14:paraId="00777535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01D831A6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4278F" w:rsidRPr="00B47363" w14:paraId="5694F18D" w14:textId="77777777" w:rsidTr="00A4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7A60BD0" w14:textId="77777777" w:rsidR="0044278F" w:rsidRPr="00B47363" w:rsidRDefault="0044278F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652" w:type="dxa"/>
          </w:tcPr>
          <w:p w14:paraId="282005AD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ECO_COND</w:t>
            </w:r>
          </w:p>
        </w:tc>
        <w:tc>
          <w:tcPr>
            <w:tcW w:w="3150" w:type="dxa"/>
          </w:tcPr>
          <w:p w14:paraId="6F8692E4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</w:t>
            </w:r>
          </w:p>
        </w:tc>
        <w:tc>
          <w:tcPr>
            <w:tcW w:w="1716" w:type="dxa"/>
          </w:tcPr>
          <w:p w14:paraId="18BE14E4" w14:textId="77777777" w:rsidR="0044278F" w:rsidRPr="00B47363" w:rsidRDefault="00FD34DC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44278F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4F341D35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D5164CE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4278F" w:rsidRPr="00B47363" w14:paraId="5A69146F" w14:textId="77777777" w:rsidTr="00A449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B038956" w14:textId="77777777" w:rsidR="0044278F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52" w:type="dxa"/>
          </w:tcPr>
          <w:p w14:paraId="41B87D49" w14:textId="77777777" w:rsidR="0044278F" w:rsidRPr="00F210E0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ECO_DESCR</w:t>
            </w:r>
          </w:p>
        </w:tc>
        <w:tc>
          <w:tcPr>
            <w:tcW w:w="3150" w:type="dxa"/>
          </w:tcPr>
          <w:p w14:paraId="5DAB3993" w14:textId="77777777" w:rsidR="0044278F" w:rsidRPr="00F210E0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 description</w:t>
            </w:r>
          </w:p>
        </w:tc>
        <w:tc>
          <w:tcPr>
            <w:tcW w:w="1716" w:type="dxa"/>
          </w:tcPr>
          <w:p w14:paraId="0CCCB75D" w14:textId="77777777" w:rsidR="0044278F" w:rsidRPr="00F210E0" w:rsidRDefault="00FD34D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44278F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24A32109" w14:textId="77777777" w:rsidR="0044278F" w:rsidRPr="00F210E0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21371D3B" w14:textId="77777777" w:rsidR="0044278F" w:rsidRPr="00B47363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C41C26A" w14:textId="77777777" w:rsidR="0044278F" w:rsidRDefault="0044278F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44278F" w14:paraId="2F263281" w14:textId="77777777" w:rsidTr="00FC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1CC190D" w14:textId="77777777" w:rsidR="0044278F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1DE9D893" w14:textId="77777777" w:rsidR="0044278F" w:rsidRDefault="0044278F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44278F" w14:paraId="04A170FC" w14:textId="77777777" w:rsidTr="00FC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C540E" w14:textId="77777777" w:rsidR="0044278F" w:rsidRDefault="0044278F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41E18B15" w14:textId="77777777" w:rsidR="0044278F" w:rsidRDefault="0044278F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44278F" w14:paraId="23620F73" w14:textId="77777777" w:rsidTr="00FC0E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782A8B" w14:textId="77777777" w:rsidR="0044278F" w:rsidRDefault="0044278F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5D04FCC6" w14:textId="77777777" w:rsidR="0044278F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(ECO_COND)</w:t>
            </w:r>
          </w:p>
        </w:tc>
      </w:tr>
    </w:tbl>
    <w:p w14:paraId="4D16219F" w14:textId="77777777" w:rsidR="008D755D" w:rsidRDefault="008D755D" w:rsidP="008D755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8D755D" w14:paraId="76BD9DF7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514B6D0" w14:textId="77777777" w:rsidR="008D755D" w:rsidRDefault="008D755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6B63289" w14:textId="77777777" w:rsidR="008D755D" w:rsidRDefault="008D755D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8D755D" w:rsidRPr="00026E7E" w14:paraId="46927732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61F1A8" w14:textId="6F4D27B0" w:rsidR="008D755D" w:rsidRPr="00026E7E" w:rsidRDefault="008D755D" w:rsidP="008D755D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3F80ADA5" w14:textId="40B43D10" w:rsidR="008D755D" w:rsidRPr="00026E7E" w:rsidRDefault="008D755D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ECOID</w:t>
            </w:r>
          </w:p>
        </w:tc>
      </w:tr>
    </w:tbl>
    <w:p w14:paraId="03F76840" w14:textId="77777777" w:rsidR="0044278F" w:rsidRDefault="0044278F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77"/>
        <w:gridCol w:w="7755"/>
      </w:tblGrid>
      <w:tr w:rsidR="0044278F" w:rsidRPr="00B47363" w14:paraId="78B6FA48" w14:textId="77777777" w:rsidTr="00FC0ED8">
        <w:tc>
          <w:tcPr>
            <w:tcW w:w="0" w:type="auto"/>
          </w:tcPr>
          <w:p w14:paraId="45671EF0" w14:textId="77777777" w:rsidR="0044278F" w:rsidRPr="00B47363" w:rsidRDefault="0044278F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01AC62A" w14:textId="77777777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E30FF17" w14:textId="4316A431" w:rsidR="0044278F" w:rsidRPr="00B47363" w:rsidRDefault="0044278F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Ecological condition ID – unique number used to identify a</w:t>
            </w:r>
            <w:r w:rsidR="00503144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</w:t>
            </w:r>
            <w:r w:rsidR="00503144">
              <w:rPr>
                <w:rFonts w:cstheme="minorHAnsi"/>
              </w:rPr>
              <w:t>e</w:t>
            </w:r>
            <w:r>
              <w:rPr>
                <w:rFonts w:cstheme="minorHAnsi"/>
              </w:rPr>
              <w:t>cological condition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44278F" w:rsidRPr="00B47363" w14:paraId="28B40AEA" w14:textId="77777777" w:rsidTr="00FC0ED8">
        <w:tc>
          <w:tcPr>
            <w:tcW w:w="0" w:type="auto"/>
          </w:tcPr>
          <w:p w14:paraId="1EAC8FB3" w14:textId="77777777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D117D19" w14:textId="77777777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ECO_COND</w:t>
            </w:r>
          </w:p>
        </w:tc>
        <w:tc>
          <w:tcPr>
            <w:tcW w:w="0" w:type="auto"/>
          </w:tcPr>
          <w:p w14:paraId="02F91555" w14:textId="56A5C0B2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Ecological condition</w:t>
            </w:r>
            <w:r w:rsidR="00C5354C">
              <w:rPr>
                <w:rFonts w:cstheme="minorHAnsi"/>
              </w:rPr>
              <w:t>.</w:t>
            </w:r>
          </w:p>
        </w:tc>
      </w:tr>
      <w:tr w:rsidR="0044278F" w:rsidRPr="00B47363" w14:paraId="339AB9B1" w14:textId="77777777" w:rsidTr="00FC0ED8">
        <w:tc>
          <w:tcPr>
            <w:tcW w:w="0" w:type="auto"/>
          </w:tcPr>
          <w:p w14:paraId="1E136CDB" w14:textId="77777777" w:rsidR="0044278F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A43E0BA" w14:textId="77777777" w:rsidR="0044278F" w:rsidRPr="00F210E0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ECO_DESCR</w:t>
            </w:r>
          </w:p>
        </w:tc>
        <w:tc>
          <w:tcPr>
            <w:tcW w:w="0" w:type="auto"/>
          </w:tcPr>
          <w:p w14:paraId="4911313C" w14:textId="2FDE3EC9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Ecological condition description</w:t>
            </w:r>
            <w:r w:rsidR="00C5354C">
              <w:rPr>
                <w:rFonts w:cstheme="minorHAnsi"/>
              </w:rPr>
              <w:t>.</w:t>
            </w:r>
          </w:p>
        </w:tc>
      </w:tr>
    </w:tbl>
    <w:p w14:paraId="6C88F45A" w14:textId="77777777" w:rsidR="006E302D" w:rsidRDefault="006E302D" w:rsidP="006E302D">
      <w:pPr>
        <w:spacing w:after="100" w:afterAutospacing="1" w:line="240" w:lineRule="auto"/>
        <w:rPr>
          <w:rFonts w:cstheme="minorHAnsi"/>
          <w:b/>
        </w:rPr>
      </w:pPr>
    </w:p>
    <w:p w14:paraId="013EB5EF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62DEB20" w14:textId="6540C7D2" w:rsidR="00145082" w:rsidRPr="00B47363" w:rsidRDefault="00145082" w:rsidP="00145082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Ecosystem</w:t>
      </w:r>
    </w:p>
    <w:p w14:paraId="1AA1ECB7" w14:textId="77777777" w:rsidR="00145082" w:rsidRPr="00B47363" w:rsidRDefault="00145082" w:rsidP="00145082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Ecosystem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</w:t>
      </w:r>
      <w:r>
        <w:rPr>
          <w:rFonts w:cstheme="minorHAnsi"/>
          <w:i/>
        </w:rPr>
        <w:t>Ecosystem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282"/>
        <w:gridCol w:w="2250"/>
        <w:gridCol w:w="1620"/>
        <w:gridCol w:w="720"/>
        <w:gridCol w:w="1170"/>
      </w:tblGrid>
      <w:tr w:rsidR="00145082" w:rsidRPr="00B47363" w14:paraId="63FE73BF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102E3E6" w14:textId="77777777" w:rsidR="00145082" w:rsidRPr="00B47363" w:rsidRDefault="00145082" w:rsidP="00D35A02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282" w:type="dxa"/>
          </w:tcPr>
          <w:p w14:paraId="76EDC9F7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1B69F9A6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0" w:type="dxa"/>
          </w:tcPr>
          <w:p w14:paraId="4B9B24F4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720" w:type="dxa"/>
          </w:tcPr>
          <w:p w14:paraId="19E581B4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170" w:type="dxa"/>
          </w:tcPr>
          <w:p w14:paraId="14ADA0CC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145082" w:rsidRPr="00B47363" w14:paraId="4ABA772D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3AB44B9" w14:textId="77777777" w:rsidR="00145082" w:rsidRPr="00B47363" w:rsidRDefault="00145082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282" w:type="dxa"/>
          </w:tcPr>
          <w:p w14:paraId="4C783AFB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3B7B9DDA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group ID</w:t>
            </w:r>
          </w:p>
        </w:tc>
        <w:tc>
          <w:tcPr>
            <w:tcW w:w="1620" w:type="dxa"/>
          </w:tcPr>
          <w:p w14:paraId="106398E7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720" w:type="dxa"/>
          </w:tcPr>
          <w:p w14:paraId="57ED8E30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4F74B116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45082" w:rsidRPr="00B47363" w14:paraId="17A5A911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E7ADF8C" w14:textId="77777777" w:rsidR="00145082" w:rsidRPr="00B47363" w:rsidRDefault="00145082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282" w:type="dxa"/>
          </w:tcPr>
          <w:p w14:paraId="7ADEF4C4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</w:t>
            </w:r>
          </w:p>
        </w:tc>
        <w:tc>
          <w:tcPr>
            <w:tcW w:w="2250" w:type="dxa"/>
          </w:tcPr>
          <w:p w14:paraId="56610D98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</w:t>
            </w:r>
          </w:p>
        </w:tc>
        <w:tc>
          <w:tcPr>
            <w:tcW w:w="1620" w:type="dxa"/>
          </w:tcPr>
          <w:p w14:paraId="64536CF0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6F872287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2E44921A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45082" w:rsidRPr="00B47363" w14:paraId="34D2C276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953BECD" w14:textId="77777777" w:rsidR="00145082" w:rsidRDefault="00145082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82" w:type="dxa"/>
          </w:tcPr>
          <w:p w14:paraId="2CCB9F35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ECOSYSTEM_DESCR</w:t>
            </w:r>
          </w:p>
        </w:tc>
        <w:tc>
          <w:tcPr>
            <w:tcW w:w="2250" w:type="dxa"/>
          </w:tcPr>
          <w:p w14:paraId="1AA77AD7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 description</w:t>
            </w:r>
          </w:p>
        </w:tc>
        <w:tc>
          <w:tcPr>
            <w:tcW w:w="1620" w:type="dxa"/>
          </w:tcPr>
          <w:p w14:paraId="262041A1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3E8287D1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30A13DF6" w14:textId="77777777" w:rsidR="00145082" w:rsidRPr="00B47363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47AF645" w14:textId="77777777" w:rsidR="00145082" w:rsidRDefault="00145082" w:rsidP="0014508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970"/>
      </w:tblGrid>
      <w:tr w:rsidR="00145082" w14:paraId="6A64AF79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C4680E5" w14:textId="77777777" w:rsidR="00145082" w:rsidRDefault="00145082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970" w:type="dxa"/>
          </w:tcPr>
          <w:p w14:paraId="47CBA423" w14:textId="77777777" w:rsidR="00145082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145082" w14:paraId="729DC247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ACB037" w14:textId="77777777" w:rsidR="00145082" w:rsidRDefault="00145082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970" w:type="dxa"/>
          </w:tcPr>
          <w:p w14:paraId="02F1001B" w14:textId="77777777" w:rsidR="00145082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145082" w14:paraId="6D3FE04D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332006" w14:textId="77777777" w:rsidR="00145082" w:rsidRDefault="00145082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970" w:type="dxa"/>
          </w:tcPr>
          <w:p w14:paraId="296044E5" w14:textId="77777777" w:rsidR="00145082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(ECOSYSTEM)</w:t>
            </w:r>
          </w:p>
        </w:tc>
      </w:tr>
    </w:tbl>
    <w:p w14:paraId="5F2908B2" w14:textId="77777777" w:rsidR="00E5472B" w:rsidRDefault="00E5472B" w:rsidP="00E5472B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087"/>
      </w:tblGrid>
      <w:tr w:rsidR="00E5472B" w14:paraId="44C6C99B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43F8163" w14:textId="77777777" w:rsidR="00E5472B" w:rsidRDefault="00E5472B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53537BF2" w14:textId="77777777" w:rsidR="00E5472B" w:rsidRDefault="00E5472B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5472B" w:rsidRPr="00026E7E" w14:paraId="4293DADB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311F38" w14:textId="6477509B" w:rsidR="00E5472B" w:rsidRPr="00026E7E" w:rsidRDefault="00E5472B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Ref_LandCover</w:t>
            </w:r>
          </w:p>
        </w:tc>
        <w:tc>
          <w:tcPr>
            <w:tcW w:w="928" w:type="dxa"/>
          </w:tcPr>
          <w:p w14:paraId="0C876E01" w14:textId="40BE5AF2" w:rsidR="00E5472B" w:rsidRPr="00026E7E" w:rsidRDefault="00E5472B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ECOSYSID</w:t>
            </w:r>
          </w:p>
        </w:tc>
      </w:tr>
    </w:tbl>
    <w:p w14:paraId="468CE561" w14:textId="77777777" w:rsidR="00145082" w:rsidRDefault="00145082" w:rsidP="00145082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989"/>
        <w:gridCol w:w="6288"/>
      </w:tblGrid>
      <w:tr w:rsidR="00145082" w:rsidRPr="00B47363" w14:paraId="5ACE1106" w14:textId="77777777" w:rsidTr="00D35A02">
        <w:tc>
          <w:tcPr>
            <w:tcW w:w="0" w:type="auto"/>
          </w:tcPr>
          <w:p w14:paraId="26489A60" w14:textId="77777777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A570A13" w14:textId="1286DD8B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82A5365" w14:textId="18A192EB" w:rsidR="00145082" w:rsidRPr="00B47363" w:rsidRDefault="00145082" w:rsidP="00145082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Ecosystem ID – unique number used to identify a ecosystem record.</w:t>
            </w:r>
          </w:p>
        </w:tc>
      </w:tr>
      <w:tr w:rsidR="00145082" w:rsidRPr="00B47363" w14:paraId="42BB3C96" w14:textId="77777777" w:rsidTr="00D35A02">
        <w:tc>
          <w:tcPr>
            <w:tcW w:w="0" w:type="auto"/>
          </w:tcPr>
          <w:p w14:paraId="2E6FEA06" w14:textId="77777777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671AFAA" w14:textId="72A45909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</w:t>
            </w:r>
          </w:p>
        </w:tc>
        <w:tc>
          <w:tcPr>
            <w:tcW w:w="0" w:type="auto"/>
          </w:tcPr>
          <w:p w14:paraId="226CCB2D" w14:textId="691E7B8A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 type.</w:t>
            </w:r>
          </w:p>
        </w:tc>
      </w:tr>
      <w:tr w:rsidR="00145082" w:rsidRPr="00B47363" w14:paraId="485024E4" w14:textId="77777777" w:rsidTr="00D35A02">
        <w:tc>
          <w:tcPr>
            <w:tcW w:w="0" w:type="auto"/>
          </w:tcPr>
          <w:p w14:paraId="24102C06" w14:textId="77777777" w:rsidR="00145082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B759A61" w14:textId="51249FE0" w:rsidR="00145082" w:rsidRPr="00F210E0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ECOSYSTEM_DESCR</w:t>
            </w:r>
          </w:p>
        </w:tc>
        <w:tc>
          <w:tcPr>
            <w:tcW w:w="0" w:type="auto"/>
          </w:tcPr>
          <w:p w14:paraId="09B0378F" w14:textId="445AA440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 type description.</w:t>
            </w:r>
          </w:p>
        </w:tc>
      </w:tr>
    </w:tbl>
    <w:p w14:paraId="45A424A8" w14:textId="77777777" w:rsidR="00145082" w:rsidRDefault="00145082" w:rsidP="00145082">
      <w:pPr>
        <w:spacing w:after="100" w:afterAutospacing="1" w:line="240" w:lineRule="auto"/>
        <w:rPr>
          <w:rFonts w:cstheme="minorHAnsi"/>
          <w:b/>
        </w:rPr>
      </w:pPr>
    </w:p>
    <w:p w14:paraId="51D28E8C" w14:textId="77777777" w:rsidR="00393FDC" w:rsidRPr="00B47363" w:rsidRDefault="00393FDC" w:rsidP="002C28C3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Equation</w:t>
      </w:r>
    </w:p>
    <w:p w14:paraId="15B36322" w14:textId="77777777" w:rsidR="00393FDC" w:rsidRDefault="00393FDC" w:rsidP="002C28C3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Equation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Ref_Equation</w:t>
      </w:r>
      <w:r w:rsidRPr="00B47363">
        <w:rPr>
          <w:rFonts w:cstheme="minorHAnsi"/>
        </w:rPr>
        <w:t>)</w:t>
      </w:r>
    </w:p>
    <w:tbl>
      <w:tblPr>
        <w:tblStyle w:val="Style1"/>
        <w:tblW w:w="9450" w:type="dxa"/>
        <w:tblLayout w:type="fixed"/>
        <w:tblLook w:val="04E0" w:firstRow="1" w:lastRow="1" w:firstColumn="1" w:lastColumn="0" w:noHBand="0" w:noVBand="1"/>
      </w:tblPr>
      <w:tblGrid>
        <w:gridCol w:w="540"/>
        <w:gridCol w:w="1968"/>
        <w:gridCol w:w="1902"/>
        <w:gridCol w:w="1890"/>
        <w:gridCol w:w="1440"/>
        <w:gridCol w:w="1710"/>
      </w:tblGrid>
      <w:tr w:rsidR="00B66FB8" w:rsidRPr="00B47363" w14:paraId="5878ABF3" w14:textId="77777777" w:rsidTr="007D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DEED3C3" w14:textId="77777777" w:rsidR="00B66FB8" w:rsidRPr="00B47363" w:rsidRDefault="00B66FB8" w:rsidP="002C28C3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68" w:type="dxa"/>
          </w:tcPr>
          <w:p w14:paraId="6E3EB375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902" w:type="dxa"/>
          </w:tcPr>
          <w:p w14:paraId="7677849D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890" w:type="dxa"/>
          </w:tcPr>
          <w:p w14:paraId="622777A4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440" w:type="dxa"/>
          </w:tcPr>
          <w:p w14:paraId="1F25AB1E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710" w:type="dxa"/>
          </w:tcPr>
          <w:p w14:paraId="03225DE4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B66FB8" w:rsidRPr="00B47363" w14:paraId="00316685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86964FE" w14:textId="77777777" w:rsidR="00B66FB8" w:rsidRPr="00B47363" w:rsidRDefault="00B66FB8" w:rsidP="002C28C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68" w:type="dxa"/>
          </w:tcPr>
          <w:p w14:paraId="6E543B56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02" w:type="dxa"/>
          </w:tcPr>
          <w:p w14:paraId="307554FE" w14:textId="77777777" w:rsidR="00B66FB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  <w:r w:rsidR="00B66FB8">
              <w:rPr>
                <w:rFonts w:cstheme="minorHAnsi"/>
              </w:rPr>
              <w:t xml:space="preserve"> ID</w:t>
            </w:r>
          </w:p>
        </w:tc>
        <w:tc>
          <w:tcPr>
            <w:tcW w:w="1890" w:type="dxa"/>
          </w:tcPr>
          <w:p w14:paraId="204A6CC4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623B6288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B3FF89D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C0ED8" w:rsidRPr="00B47363" w14:paraId="4721B645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236BABC" w14:textId="77777777" w:rsidR="00FC0ED8" w:rsidRPr="00B47363" w:rsidRDefault="00FC0ED8" w:rsidP="002C28C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68" w:type="dxa"/>
          </w:tcPr>
          <w:p w14:paraId="08A67D8B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1902" w:type="dxa"/>
          </w:tcPr>
          <w:p w14:paraId="762AE4AB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890" w:type="dxa"/>
          </w:tcPr>
          <w:p w14:paraId="6693745C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41E3D5CC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5C8DCDEC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FC0ED8" w:rsidRPr="00B47363" w14:paraId="38F933FD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35A3F3E" w14:textId="77777777" w:rsidR="00FC0ED8" w:rsidRDefault="00FC0ED8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68" w:type="dxa"/>
          </w:tcPr>
          <w:p w14:paraId="683926FB" w14:textId="77777777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1902" w:type="dxa"/>
          </w:tcPr>
          <w:p w14:paraId="739955F4" w14:textId="77777777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1890" w:type="dxa"/>
          </w:tcPr>
          <w:p w14:paraId="5C836B9F" w14:textId="77777777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38C4A7E0" w14:textId="77777777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6B69128A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B66FB8" w:rsidRPr="00B47363" w14:paraId="594BE913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B4C547D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68" w:type="dxa"/>
          </w:tcPr>
          <w:p w14:paraId="4A52289C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</w:t>
            </w:r>
          </w:p>
        </w:tc>
        <w:tc>
          <w:tcPr>
            <w:tcW w:w="1902" w:type="dxa"/>
          </w:tcPr>
          <w:p w14:paraId="4CECC369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number</w:t>
            </w:r>
          </w:p>
        </w:tc>
        <w:tc>
          <w:tcPr>
            <w:tcW w:w="1890" w:type="dxa"/>
          </w:tcPr>
          <w:p w14:paraId="32116BB6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615DF36A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C502297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2A880966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395F3C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68" w:type="dxa"/>
          </w:tcPr>
          <w:p w14:paraId="440758C3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  <w:tc>
          <w:tcPr>
            <w:tcW w:w="1902" w:type="dxa"/>
          </w:tcPr>
          <w:p w14:paraId="68E5141E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type</w:t>
            </w:r>
          </w:p>
        </w:tc>
        <w:tc>
          <w:tcPr>
            <w:tcW w:w="1890" w:type="dxa"/>
          </w:tcPr>
          <w:p w14:paraId="3741B697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</w:t>
            </w:r>
            <w:r w:rsidR="00FD34DC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>ext(255)</w:t>
            </w:r>
          </w:p>
        </w:tc>
        <w:tc>
          <w:tcPr>
            <w:tcW w:w="1440" w:type="dxa"/>
          </w:tcPr>
          <w:p w14:paraId="6F0683B6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7F7DA8C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63E40810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FDD4E0B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68" w:type="dxa"/>
          </w:tcPr>
          <w:p w14:paraId="2807DA7C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OUTPUT_UNITS</w:t>
            </w:r>
          </w:p>
        </w:tc>
        <w:tc>
          <w:tcPr>
            <w:tcW w:w="1902" w:type="dxa"/>
          </w:tcPr>
          <w:p w14:paraId="50557C65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units</w:t>
            </w:r>
          </w:p>
        </w:tc>
        <w:tc>
          <w:tcPr>
            <w:tcW w:w="1890" w:type="dxa"/>
          </w:tcPr>
          <w:p w14:paraId="7A92151D" w14:textId="77777777" w:rsidR="00B66FB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</w:t>
            </w:r>
            <w:r w:rsidR="00FC0ED8">
              <w:rPr>
                <w:rFonts w:cstheme="minorHAnsi"/>
              </w:rPr>
              <w:t>ext(255)</w:t>
            </w:r>
          </w:p>
        </w:tc>
        <w:tc>
          <w:tcPr>
            <w:tcW w:w="1440" w:type="dxa"/>
          </w:tcPr>
          <w:p w14:paraId="5141055A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46772570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6560D156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E162781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68" w:type="dxa"/>
          </w:tcPr>
          <w:p w14:paraId="72F64398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</w:p>
        </w:tc>
        <w:tc>
          <w:tcPr>
            <w:tcW w:w="1902" w:type="dxa"/>
          </w:tcPr>
          <w:p w14:paraId="6C8C2636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</w:p>
        </w:tc>
        <w:tc>
          <w:tcPr>
            <w:tcW w:w="1890" w:type="dxa"/>
          </w:tcPr>
          <w:p w14:paraId="57A2D988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</w:t>
            </w:r>
            <w:r w:rsidR="00FD34D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ext(255)</w:t>
            </w:r>
          </w:p>
        </w:tc>
        <w:tc>
          <w:tcPr>
            <w:tcW w:w="1440" w:type="dxa"/>
          </w:tcPr>
          <w:p w14:paraId="1D80103F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4FC128F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0840AB71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E4BC4D4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68" w:type="dxa"/>
          </w:tcPr>
          <w:p w14:paraId="4BCAEB22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INPUT_PAR</w:t>
            </w:r>
          </w:p>
        </w:tc>
        <w:tc>
          <w:tcPr>
            <w:tcW w:w="1902" w:type="dxa"/>
          </w:tcPr>
          <w:p w14:paraId="42AB4354" w14:textId="77777777" w:rsidR="00B66FB8" w:rsidRDefault="00633240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 parameters</w:t>
            </w:r>
          </w:p>
        </w:tc>
        <w:tc>
          <w:tcPr>
            <w:tcW w:w="1890" w:type="dxa"/>
          </w:tcPr>
          <w:p w14:paraId="3F42CE66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0F4F394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031240B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1191B61D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3FDCD24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68" w:type="dxa"/>
          </w:tcPr>
          <w:p w14:paraId="2AB3B5AC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1902" w:type="dxa"/>
          </w:tcPr>
          <w:p w14:paraId="4B4D47EC" w14:textId="77777777" w:rsidR="00B66FB8" w:rsidRDefault="00633240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R-squared</w:t>
            </w:r>
          </w:p>
        </w:tc>
        <w:tc>
          <w:tcPr>
            <w:tcW w:w="1890" w:type="dxa"/>
          </w:tcPr>
          <w:p w14:paraId="6ECD0AAA" w14:textId="77777777" w:rsidR="00B66FB8" w:rsidRDefault="00DE027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4B1F051B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0013C5A3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47FB263F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E043D59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68" w:type="dxa"/>
          </w:tcPr>
          <w:p w14:paraId="23B2330E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</w:p>
        </w:tc>
        <w:tc>
          <w:tcPr>
            <w:tcW w:w="1902" w:type="dxa"/>
          </w:tcPr>
          <w:p w14:paraId="065D5870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Standard error</w:t>
            </w:r>
          </w:p>
        </w:tc>
        <w:tc>
          <w:tcPr>
            <w:tcW w:w="1890" w:type="dxa"/>
          </w:tcPr>
          <w:p w14:paraId="46166494" w14:textId="77777777" w:rsidR="00B66FB8" w:rsidRDefault="00DE027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641D5BD4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558BA97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11547CCA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8F70E3D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968" w:type="dxa"/>
          </w:tcPr>
          <w:p w14:paraId="08E9FB5A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902" w:type="dxa"/>
          </w:tcPr>
          <w:p w14:paraId="135C6039" w14:textId="77777777" w:rsidR="00B66FB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 size</w:t>
            </w:r>
            <w:r w:rsidR="00FC0ED8">
              <w:rPr>
                <w:rFonts w:cstheme="minorHAnsi"/>
              </w:rPr>
              <w:t xml:space="preserve"> </w:t>
            </w:r>
          </w:p>
        </w:tc>
        <w:tc>
          <w:tcPr>
            <w:tcW w:w="1890" w:type="dxa"/>
          </w:tcPr>
          <w:p w14:paraId="59E42AD8" w14:textId="77777777" w:rsidR="00B66FB8" w:rsidRDefault="00DE027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214C8CE4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0C5DA4D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3048E286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44096D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968" w:type="dxa"/>
          </w:tcPr>
          <w:p w14:paraId="5A2A95B4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1902" w:type="dxa"/>
          </w:tcPr>
          <w:p w14:paraId="2EBE0504" w14:textId="77777777" w:rsidR="00B66FB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Minimum diameter</w:t>
            </w:r>
          </w:p>
        </w:tc>
        <w:tc>
          <w:tcPr>
            <w:tcW w:w="1890" w:type="dxa"/>
          </w:tcPr>
          <w:p w14:paraId="4AD33023" w14:textId="77777777" w:rsidR="00B66FB8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22EA85B5" w14:textId="77777777" w:rsidR="00B66FB8" w:rsidRPr="00F210E0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710" w:type="dxa"/>
          </w:tcPr>
          <w:p w14:paraId="1A18462D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C0ED8" w:rsidRPr="00B47363" w14:paraId="1654AF30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726EEAA" w14:textId="77777777" w:rsidR="00FC0ED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968" w:type="dxa"/>
          </w:tcPr>
          <w:p w14:paraId="2B9EF49B" w14:textId="77777777" w:rsidR="00FC0ED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MAXD</w:t>
            </w:r>
          </w:p>
        </w:tc>
        <w:tc>
          <w:tcPr>
            <w:tcW w:w="1902" w:type="dxa"/>
          </w:tcPr>
          <w:p w14:paraId="0C1ABA19" w14:textId="77777777" w:rsidR="00FC0ED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Maximum diameter</w:t>
            </w:r>
          </w:p>
        </w:tc>
        <w:tc>
          <w:tcPr>
            <w:tcW w:w="1890" w:type="dxa"/>
          </w:tcPr>
          <w:p w14:paraId="7862181C" w14:textId="77777777" w:rsidR="00FC0ED8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6643F1DD" w14:textId="77777777" w:rsidR="00FC0ED8" w:rsidRPr="00F210E0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710" w:type="dxa"/>
          </w:tcPr>
          <w:p w14:paraId="57A2A9B0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14BA9" w:rsidRPr="00B47363" w14:paraId="44CC6AC3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9D18DA4" w14:textId="77777777" w:rsidR="00B14BA9" w:rsidRDefault="00B14BA9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968" w:type="dxa"/>
          </w:tcPr>
          <w:p w14:paraId="0733B82E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COUNTRYID</w:t>
            </w:r>
          </w:p>
        </w:tc>
        <w:tc>
          <w:tcPr>
            <w:tcW w:w="1902" w:type="dxa"/>
          </w:tcPr>
          <w:p w14:paraId="662D69E4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1890" w:type="dxa"/>
          </w:tcPr>
          <w:p w14:paraId="77443DF8" w14:textId="77777777" w:rsidR="00B14BA9" w:rsidRPr="00F210E0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100A53C0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773B9B94" w14:textId="77777777" w:rsidR="00B14BA9" w:rsidRPr="00B47363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Ref_Country</w:t>
            </w:r>
          </w:p>
        </w:tc>
      </w:tr>
      <w:tr w:rsidR="00B14BA9" w:rsidRPr="00B47363" w14:paraId="773453F4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288730" w14:textId="77777777" w:rsidR="00B14BA9" w:rsidRDefault="00B14BA9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968" w:type="dxa"/>
          </w:tcPr>
          <w:p w14:paraId="3AD74029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1902" w:type="dxa"/>
          </w:tcPr>
          <w:p w14:paraId="6EC54B52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21E76E3F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67D1844" w14:textId="77777777" w:rsidR="00B14BA9" w:rsidRPr="00F210E0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4818B714" w14:textId="77777777" w:rsidR="00B14BA9" w:rsidRPr="00B47363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14BA9" w:rsidRPr="00B47363" w14:paraId="1828AF2F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D85A1BE" w14:textId="77777777" w:rsidR="00B14BA9" w:rsidRDefault="00B14BA9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968" w:type="dxa"/>
          </w:tcPr>
          <w:p w14:paraId="7A9AB14A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1902" w:type="dxa"/>
          </w:tcPr>
          <w:p w14:paraId="1B9057B9" w14:textId="77777777" w:rsidR="00B14BA9" w:rsidRPr="00AD350C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890" w:type="dxa"/>
          </w:tcPr>
          <w:p w14:paraId="0B822728" w14:textId="77777777" w:rsidR="00B14BA9" w:rsidRPr="00F210E0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440" w:type="dxa"/>
          </w:tcPr>
          <w:p w14:paraId="1B24DFEF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70AF825A" w14:textId="77777777" w:rsidR="00B14BA9" w:rsidRPr="006651CE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B14BA9" w:rsidRPr="00B47363" w14:paraId="0BFD53E1" w14:textId="77777777" w:rsidTr="007D684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BD5548B" w14:textId="77777777" w:rsidR="00B14BA9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968" w:type="dxa"/>
          </w:tcPr>
          <w:p w14:paraId="72195AB8" w14:textId="77777777" w:rsidR="00B14BA9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902" w:type="dxa"/>
          </w:tcPr>
          <w:p w14:paraId="51BA395B" w14:textId="77777777" w:rsidR="00B14BA9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890" w:type="dxa"/>
          </w:tcPr>
          <w:p w14:paraId="70374347" w14:textId="77777777" w:rsidR="00B14BA9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31CF83A" w14:textId="77777777" w:rsidR="00B14BA9" w:rsidRPr="00F210E0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96B7F3E" w14:textId="77777777" w:rsidR="00B14BA9" w:rsidRPr="00B47363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08796DD" w14:textId="77777777" w:rsidR="00B66FB8" w:rsidRDefault="00B66FB8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700"/>
      </w:tblGrid>
      <w:tr w:rsidR="00B66FB8" w14:paraId="76DE7B3E" w14:textId="77777777" w:rsidTr="00503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B351A2" w14:textId="77777777" w:rsidR="00B66FB8" w:rsidRDefault="00B66FB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700" w:type="dxa"/>
          </w:tcPr>
          <w:p w14:paraId="464F9A47" w14:textId="77777777" w:rsidR="00B66FB8" w:rsidRDefault="00B66FB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B66FB8" w14:paraId="09796911" w14:textId="77777777" w:rsidTr="00503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02AF77A" w14:textId="77777777" w:rsidR="00B66FB8" w:rsidRDefault="00B66FB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700" w:type="dxa"/>
          </w:tcPr>
          <w:p w14:paraId="1B64EA33" w14:textId="77777777" w:rsidR="00B66FB8" w:rsidRDefault="00B66FB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B66FB8" w14:paraId="259ABE61" w14:textId="77777777" w:rsidTr="00503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C0700B" w14:textId="77777777" w:rsidR="00B66FB8" w:rsidRDefault="00B66FB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700" w:type="dxa"/>
          </w:tcPr>
          <w:p w14:paraId="1E9718AF" w14:textId="77777777" w:rsidR="00B66FB8" w:rsidRDefault="00B66FB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503144">
              <w:rPr>
                <w:rFonts w:cstheme="minorHAnsi"/>
              </w:rPr>
              <w:t>SPECID, COPMID, EQUAT</w:t>
            </w:r>
            <w:r>
              <w:rPr>
                <w:rFonts w:cstheme="minorHAnsi"/>
              </w:rPr>
              <w:t>)</w:t>
            </w:r>
          </w:p>
        </w:tc>
      </w:tr>
    </w:tbl>
    <w:p w14:paraId="375EDC22" w14:textId="77777777" w:rsidR="00CD3B32" w:rsidRDefault="00CD3B32" w:rsidP="00CD3B3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CD3B32" w14:paraId="7517605D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2FE3A9" w14:textId="77777777" w:rsidR="00CD3B32" w:rsidRDefault="00CD3B32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13DA608" w14:textId="77777777" w:rsidR="00CD3B32" w:rsidRDefault="00CD3B32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CD3B32" w:rsidRPr="00026E7E" w14:paraId="15529869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CD8B95D" w14:textId="77777777" w:rsidR="00CD3B32" w:rsidRPr="00026E7E" w:rsidRDefault="00CD3B32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928" w:type="dxa"/>
          </w:tcPr>
          <w:p w14:paraId="414BD5B7" w14:textId="77777777" w:rsidR="00CD3B32" w:rsidRPr="00026E7E" w:rsidRDefault="00CD3B32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TREEID</w:t>
            </w:r>
          </w:p>
        </w:tc>
      </w:tr>
    </w:tbl>
    <w:p w14:paraId="03F8E2CE" w14:textId="77777777" w:rsidR="002C28C3" w:rsidRDefault="002C28C3" w:rsidP="002C28C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453"/>
      </w:tblGrid>
      <w:tr w:rsidR="002C28C3" w14:paraId="462E1658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E21B84C" w14:textId="77777777" w:rsidR="002C28C3" w:rsidRDefault="002C28C3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6EA8360A" w14:textId="77777777" w:rsidR="002C28C3" w:rsidRDefault="002C28C3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2C28C3" w:rsidRPr="00026E7E" w14:paraId="003C168C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11BF96B" w14:textId="40173F19" w:rsidR="002C28C3" w:rsidRDefault="002C28C3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1453" w:type="dxa"/>
          </w:tcPr>
          <w:p w14:paraId="593C7AB3" w14:textId="4DC9B831" w:rsidR="002C28C3" w:rsidRDefault="002C28C3" w:rsidP="002C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</w:t>
            </w:r>
            <w:r w:rsidRPr="00E53683"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8C3" w:rsidRPr="00026E7E" w14:paraId="41A3B466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C39B375" w14:textId="0B276203" w:rsidR="002C28C3" w:rsidRPr="00026E7E" w:rsidRDefault="002C28C3" w:rsidP="002C28C3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1453" w:type="dxa"/>
          </w:tcPr>
          <w:p w14:paraId="6CA644A1" w14:textId="74DDD3CE" w:rsidR="002C28C3" w:rsidRPr="00026E7E" w:rsidRDefault="002C28C3" w:rsidP="002C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EQID</w:t>
            </w:r>
          </w:p>
        </w:tc>
      </w:tr>
      <w:tr w:rsidR="002C28C3" w:rsidRPr="00026E7E" w14:paraId="0F5D3432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8F2A3AB" w14:textId="00E7C7FD" w:rsidR="002C28C3" w:rsidRDefault="002C28C3" w:rsidP="002C28C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453" w:type="dxa"/>
          </w:tcPr>
          <w:p w14:paraId="7F7D9229" w14:textId="332B55F9" w:rsidR="002C28C3" w:rsidRDefault="002C28C3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EQID</w:t>
            </w:r>
          </w:p>
        </w:tc>
      </w:tr>
      <w:tr w:rsidR="002C28C3" w:rsidRPr="00026E7E" w14:paraId="3BF166C5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5A81B0A" w14:textId="56EFDF8B" w:rsidR="002C28C3" w:rsidRDefault="002C28C3" w:rsidP="002C28C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1453" w:type="dxa"/>
          </w:tcPr>
          <w:p w14:paraId="1D21FCF1" w14:textId="4B5FBEE6" w:rsidR="002C28C3" w:rsidRDefault="002C28C3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EQID</w:t>
            </w:r>
          </w:p>
        </w:tc>
      </w:tr>
    </w:tbl>
    <w:p w14:paraId="3C8649AF" w14:textId="77777777" w:rsidR="00B66FB8" w:rsidRDefault="00B66FB8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2104"/>
        <w:gridCol w:w="6816"/>
      </w:tblGrid>
      <w:tr w:rsidR="00FF5082" w:rsidRPr="00B47363" w14:paraId="5196A46A" w14:textId="77777777" w:rsidTr="00FC0ED8">
        <w:tc>
          <w:tcPr>
            <w:tcW w:w="0" w:type="auto"/>
          </w:tcPr>
          <w:p w14:paraId="06C58C21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39D8163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C79A408" w14:textId="31889502" w:rsidR="00FF5082" w:rsidRPr="00B47363" w:rsidRDefault="00FF5082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Equation ID – unique number used to identify a equation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7B239CB5" w14:textId="77777777" w:rsidTr="00FC0ED8">
        <w:tc>
          <w:tcPr>
            <w:tcW w:w="0" w:type="auto"/>
          </w:tcPr>
          <w:p w14:paraId="1B2E6AB9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lastRenderedPageBreak/>
              <w:t>2</w:t>
            </w:r>
          </w:p>
        </w:tc>
        <w:tc>
          <w:tcPr>
            <w:tcW w:w="0" w:type="auto"/>
          </w:tcPr>
          <w:p w14:paraId="5EC10A7B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2EBBF144" w14:textId="535C15E1" w:rsidR="00FF5082" w:rsidRPr="00B47363" w:rsidRDefault="00B14BA9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equation record to the</w:t>
            </w:r>
            <w:r w:rsidR="00C5354C">
              <w:rPr>
                <w:rFonts w:cstheme="minorHAnsi"/>
              </w:rPr>
              <w:t xml:space="preserve"> equation</w:t>
            </w:r>
            <w:r>
              <w:rPr>
                <w:rFonts w:cstheme="minorHAnsi"/>
              </w:rPr>
              <w:t xml:space="preserve">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70DC6A87" w14:textId="77777777" w:rsidTr="00FC0ED8">
        <w:tc>
          <w:tcPr>
            <w:tcW w:w="0" w:type="auto"/>
          </w:tcPr>
          <w:p w14:paraId="203FD83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C57B28A" w14:textId="77777777" w:rsidR="00FF5082" w:rsidRPr="00F210E0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5B69472D" w14:textId="35DA11E0" w:rsidR="00FF5082" w:rsidRPr="00B47363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equation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77BC0B0B" w14:textId="77777777" w:rsidTr="00FC0ED8">
        <w:tc>
          <w:tcPr>
            <w:tcW w:w="0" w:type="auto"/>
          </w:tcPr>
          <w:p w14:paraId="52EFAD6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FDD66D8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</w:t>
            </w:r>
          </w:p>
        </w:tc>
        <w:tc>
          <w:tcPr>
            <w:tcW w:w="0" w:type="auto"/>
          </w:tcPr>
          <w:p w14:paraId="7BBF5F68" w14:textId="0EC02B16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number –</w:t>
            </w:r>
            <w:r w:rsidR="007F2A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unique number used to identify the species component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6D2857E4" w14:textId="77777777" w:rsidTr="00FC0ED8">
        <w:tc>
          <w:tcPr>
            <w:tcW w:w="0" w:type="auto"/>
          </w:tcPr>
          <w:p w14:paraId="0400A55A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7D42704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  <w:tc>
          <w:tcPr>
            <w:tcW w:w="0" w:type="auto"/>
          </w:tcPr>
          <w:p w14:paraId="10E99C92" w14:textId="7D41B65E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output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13396560" w14:textId="77777777" w:rsidTr="00FC0ED8">
        <w:tc>
          <w:tcPr>
            <w:tcW w:w="0" w:type="auto"/>
          </w:tcPr>
          <w:p w14:paraId="3FC0B147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E5DB68D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OUTPUT_UNITS</w:t>
            </w:r>
          </w:p>
        </w:tc>
        <w:tc>
          <w:tcPr>
            <w:tcW w:w="0" w:type="auto"/>
          </w:tcPr>
          <w:p w14:paraId="4C311D2F" w14:textId="5CFE2A02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output units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1C1048AD" w14:textId="77777777" w:rsidTr="00FC0ED8">
        <w:tc>
          <w:tcPr>
            <w:tcW w:w="0" w:type="auto"/>
          </w:tcPr>
          <w:p w14:paraId="1BF2CA6D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C4C7410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</w:p>
        </w:tc>
        <w:tc>
          <w:tcPr>
            <w:tcW w:w="0" w:type="auto"/>
          </w:tcPr>
          <w:p w14:paraId="2C0D7A0E" w14:textId="1D9E844B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2CE1FFCA" w14:textId="77777777" w:rsidTr="00FC0ED8">
        <w:tc>
          <w:tcPr>
            <w:tcW w:w="0" w:type="auto"/>
          </w:tcPr>
          <w:p w14:paraId="37C0C34E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911527C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INPUT_PARAMETERS</w:t>
            </w:r>
          </w:p>
        </w:tc>
        <w:tc>
          <w:tcPr>
            <w:tcW w:w="0" w:type="auto"/>
          </w:tcPr>
          <w:p w14:paraId="2896665E" w14:textId="6545E47F" w:rsidR="00FF5082" w:rsidRDefault="0052456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input parameters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473C85FA" w14:textId="77777777" w:rsidTr="00FC0ED8">
        <w:tc>
          <w:tcPr>
            <w:tcW w:w="0" w:type="auto"/>
          </w:tcPr>
          <w:p w14:paraId="751EA17A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3325AEE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0" w:type="auto"/>
          </w:tcPr>
          <w:p w14:paraId="47B35E7C" w14:textId="455BBF44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R-squared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578F8655" w14:textId="77777777" w:rsidTr="00FC0ED8">
        <w:tc>
          <w:tcPr>
            <w:tcW w:w="0" w:type="auto"/>
          </w:tcPr>
          <w:p w14:paraId="77EC93D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49F1B9DD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</w:p>
        </w:tc>
        <w:tc>
          <w:tcPr>
            <w:tcW w:w="0" w:type="auto"/>
          </w:tcPr>
          <w:p w14:paraId="597423D5" w14:textId="6BC57974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standard error (+- output units)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3944D34F" w14:textId="77777777" w:rsidTr="00FC0ED8">
        <w:tc>
          <w:tcPr>
            <w:tcW w:w="0" w:type="auto"/>
          </w:tcPr>
          <w:p w14:paraId="3821508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711C4414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646CB411" w14:textId="11D14A9C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sample size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672D29B8" w14:textId="77777777" w:rsidTr="00FC0ED8">
        <w:tc>
          <w:tcPr>
            <w:tcW w:w="0" w:type="auto"/>
          </w:tcPr>
          <w:p w14:paraId="206B3D17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4D13687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0" w:type="auto"/>
          </w:tcPr>
          <w:p w14:paraId="7C9B26D1" w14:textId="77777777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diameter (cm) – equation minimum input diameter.</w:t>
            </w:r>
          </w:p>
        </w:tc>
      </w:tr>
      <w:tr w:rsidR="00FF5082" w:rsidRPr="00B47363" w14:paraId="0470D014" w14:textId="77777777" w:rsidTr="00FC0ED8">
        <w:tc>
          <w:tcPr>
            <w:tcW w:w="0" w:type="auto"/>
          </w:tcPr>
          <w:p w14:paraId="4AA6532E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69D1F5A8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MAXD</w:t>
            </w:r>
          </w:p>
        </w:tc>
        <w:tc>
          <w:tcPr>
            <w:tcW w:w="0" w:type="auto"/>
          </w:tcPr>
          <w:p w14:paraId="36CA2817" w14:textId="77777777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Maximum diameter (cm) – equation maximum input diameter.</w:t>
            </w:r>
          </w:p>
        </w:tc>
      </w:tr>
      <w:tr w:rsidR="00FF5082" w:rsidRPr="00B47363" w14:paraId="088923F8" w14:textId="77777777" w:rsidTr="00FC0ED8">
        <w:tc>
          <w:tcPr>
            <w:tcW w:w="0" w:type="auto"/>
          </w:tcPr>
          <w:p w14:paraId="76EB3AF2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941522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COUNTRYID</w:t>
            </w:r>
          </w:p>
        </w:tc>
        <w:tc>
          <w:tcPr>
            <w:tcW w:w="0" w:type="auto"/>
          </w:tcPr>
          <w:p w14:paraId="19F93594" w14:textId="2527F2B4" w:rsidR="00FF5082" w:rsidRPr="00B14BA9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Country ID – Foreign key linking the equation record to the </w:t>
            </w:r>
            <w:r w:rsidR="00C5354C">
              <w:rPr>
                <w:rFonts w:cstheme="minorHAnsi"/>
              </w:rPr>
              <w:t xml:space="preserve">origin </w:t>
            </w:r>
            <w:r>
              <w:rPr>
                <w:rFonts w:cstheme="minorHAnsi"/>
              </w:rPr>
              <w:t>country record (</w:t>
            </w:r>
            <w:r>
              <w:rPr>
                <w:rFonts w:cstheme="minorHAnsi"/>
                <w:i/>
              </w:rPr>
              <w:t>Ref_Country</w:t>
            </w:r>
            <w:r>
              <w:rPr>
                <w:rFonts w:cstheme="minorHAnsi"/>
              </w:rPr>
              <w:t>).</w:t>
            </w:r>
          </w:p>
        </w:tc>
      </w:tr>
      <w:tr w:rsidR="00FF5082" w:rsidRPr="00B47363" w14:paraId="14438EE1" w14:textId="77777777" w:rsidTr="00FC0ED8">
        <w:tc>
          <w:tcPr>
            <w:tcW w:w="0" w:type="auto"/>
          </w:tcPr>
          <w:p w14:paraId="10359339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725DB909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0" w:type="auto"/>
          </w:tcPr>
          <w:p w14:paraId="10908B7A" w14:textId="416B575D" w:rsidR="00FF5082" w:rsidRDefault="00C5354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Origin of equation that may differ from </w:t>
            </w:r>
            <w:r>
              <w:rPr>
                <w:rFonts w:cstheme="minorHAnsi"/>
              </w:rPr>
              <w:t>COUNTRYID</w:t>
            </w:r>
            <w:r>
              <w:rPr>
                <w:rFonts w:cstheme="minorHAnsi"/>
              </w:rPr>
              <w:t>.</w:t>
            </w:r>
          </w:p>
        </w:tc>
      </w:tr>
      <w:tr w:rsidR="00FF5082" w:rsidRPr="00B47363" w14:paraId="21B7FA02" w14:textId="77777777" w:rsidTr="00FC0ED8">
        <w:tc>
          <w:tcPr>
            <w:tcW w:w="0" w:type="auto"/>
          </w:tcPr>
          <w:p w14:paraId="7ECD131E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0" w:type="auto"/>
          </w:tcPr>
          <w:p w14:paraId="1C636DB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D75F801" w14:textId="16A1D7BE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equation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4AA9F372" w14:textId="77777777" w:rsidTr="00FC0ED8">
        <w:tc>
          <w:tcPr>
            <w:tcW w:w="0" w:type="auto"/>
          </w:tcPr>
          <w:p w14:paraId="29FEE8A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0" w:type="auto"/>
          </w:tcPr>
          <w:p w14:paraId="33313FC4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36812E8" w14:textId="0896A76E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C5354C">
              <w:rPr>
                <w:rFonts w:cstheme="minorHAnsi"/>
              </w:rPr>
              <w:t>.</w:t>
            </w:r>
          </w:p>
        </w:tc>
      </w:tr>
    </w:tbl>
    <w:p w14:paraId="74ED39D9" w14:textId="77777777" w:rsidR="00393FDC" w:rsidRDefault="00393FDC" w:rsidP="00972A95">
      <w:pPr>
        <w:spacing w:after="100" w:afterAutospacing="1" w:line="240" w:lineRule="auto"/>
        <w:rPr>
          <w:rFonts w:cstheme="minorHAnsi"/>
        </w:rPr>
      </w:pPr>
    </w:p>
    <w:p w14:paraId="7FA93297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BD12714" w14:textId="5DD641DA" w:rsidR="00393FDC" w:rsidRPr="00B47363" w:rsidRDefault="00393FDC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Geomorphic Setting</w:t>
      </w:r>
    </w:p>
    <w:p w14:paraId="31D4FDD0" w14:textId="77777777" w:rsidR="00393FDC" w:rsidRDefault="00393FDC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Geomorphic Setting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Ref_Geomorphic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604"/>
        <w:gridCol w:w="1716"/>
        <w:gridCol w:w="720"/>
        <w:gridCol w:w="1260"/>
      </w:tblGrid>
      <w:tr w:rsidR="00AF5C88" w:rsidRPr="00B47363" w14:paraId="6C0EDAD2" w14:textId="77777777" w:rsidTr="00AF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319DC58" w14:textId="77777777" w:rsidR="00AF5C88" w:rsidRPr="00B47363" w:rsidRDefault="00AF5C88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2226F642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604" w:type="dxa"/>
          </w:tcPr>
          <w:p w14:paraId="4BC21718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6FFCDABE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720" w:type="dxa"/>
          </w:tcPr>
          <w:p w14:paraId="5260A1DC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260" w:type="dxa"/>
          </w:tcPr>
          <w:p w14:paraId="602E520E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F5C88" w:rsidRPr="00B47363" w14:paraId="630E00F6" w14:textId="77777777" w:rsidTr="00AF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0ED8E2C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0473E669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604" w:type="dxa"/>
          </w:tcPr>
          <w:p w14:paraId="6D5AF500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ID</w:t>
            </w:r>
          </w:p>
        </w:tc>
        <w:tc>
          <w:tcPr>
            <w:tcW w:w="1716" w:type="dxa"/>
          </w:tcPr>
          <w:p w14:paraId="5575FD4E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720" w:type="dxa"/>
          </w:tcPr>
          <w:p w14:paraId="2A83805D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60" w:type="dxa"/>
          </w:tcPr>
          <w:p w14:paraId="11E04043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5C88" w:rsidRPr="00B47363" w14:paraId="041A3D79" w14:textId="77777777" w:rsidTr="00AF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B47C72B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7BB08260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F5C88">
              <w:rPr>
                <w:rFonts w:cstheme="minorHAnsi"/>
              </w:rPr>
              <w:t>GEOMORP</w:t>
            </w:r>
          </w:p>
        </w:tc>
        <w:tc>
          <w:tcPr>
            <w:tcW w:w="2604" w:type="dxa"/>
          </w:tcPr>
          <w:p w14:paraId="3D86A133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setting</w:t>
            </w:r>
          </w:p>
        </w:tc>
        <w:tc>
          <w:tcPr>
            <w:tcW w:w="1716" w:type="dxa"/>
          </w:tcPr>
          <w:p w14:paraId="70E2F2F9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4D90254E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60" w:type="dxa"/>
          </w:tcPr>
          <w:p w14:paraId="2DF3FC13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5C88" w:rsidRPr="00B47363" w14:paraId="1A69794D" w14:textId="77777777" w:rsidTr="00AF5C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DB4F2E4" w14:textId="77777777" w:rsidR="00AF5C88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1D70DEA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GEOMORP_DESCR</w:t>
            </w:r>
          </w:p>
        </w:tc>
        <w:tc>
          <w:tcPr>
            <w:tcW w:w="2604" w:type="dxa"/>
          </w:tcPr>
          <w:p w14:paraId="523D91DD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setting description</w:t>
            </w:r>
          </w:p>
        </w:tc>
        <w:tc>
          <w:tcPr>
            <w:tcW w:w="1716" w:type="dxa"/>
          </w:tcPr>
          <w:p w14:paraId="1F11AC8B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0415217F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60" w:type="dxa"/>
          </w:tcPr>
          <w:p w14:paraId="39B2C62D" w14:textId="77777777" w:rsidR="00AF5C88" w:rsidRPr="00B47363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5B5F475A" w14:textId="77777777" w:rsidR="00AF5C88" w:rsidRDefault="00AF5C88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AF5C88" w14:paraId="0F67786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141335D" w14:textId="77777777" w:rsidR="00AF5C88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6D5C77A9" w14:textId="77777777" w:rsidR="00AF5C88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AF5C88" w14:paraId="5CBF3A7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F837B9D" w14:textId="77777777" w:rsidR="00AF5C88" w:rsidRDefault="00AF5C8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4229E83D" w14:textId="77777777" w:rsidR="00AF5C88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AF5C88" w14:paraId="4AB15A60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329397" w14:textId="77777777" w:rsidR="00AF5C88" w:rsidRDefault="00AF5C8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4254CFB6" w14:textId="77777777" w:rsidR="00AF5C88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(ECO_COND)</w:t>
            </w:r>
          </w:p>
        </w:tc>
      </w:tr>
    </w:tbl>
    <w:p w14:paraId="322332C8" w14:textId="77777777" w:rsidR="00A74ED2" w:rsidRDefault="00A74ED2" w:rsidP="00A74ED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A74ED2" w14:paraId="755DA6D7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B60027E" w14:textId="77777777" w:rsidR="00A74ED2" w:rsidRDefault="00A74ED2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D4C5B76" w14:textId="77777777" w:rsidR="00A74ED2" w:rsidRDefault="00A74ED2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A74ED2" w:rsidRPr="00026E7E" w14:paraId="4E362CDB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4D67261" w14:textId="27A9A266" w:rsidR="00A74ED2" w:rsidRPr="00026E7E" w:rsidRDefault="00A74ED2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51EEB8D9" w14:textId="458E34B3" w:rsidR="00A74ED2" w:rsidRPr="00026E7E" w:rsidRDefault="00A74ED2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</w:tr>
    </w:tbl>
    <w:p w14:paraId="10E4E5E0" w14:textId="77777777" w:rsidR="00AF5C88" w:rsidRDefault="00AF5C88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865"/>
        <w:gridCol w:w="6572"/>
      </w:tblGrid>
      <w:tr w:rsidR="00AF5C88" w:rsidRPr="00B47363" w14:paraId="53838DB5" w14:textId="77777777" w:rsidTr="009833CB">
        <w:tc>
          <w:tcPr>
            <w:tcW w:w="0" w:type="auto"/>
          </w:tcPr>
          <w:p w14:paraId="3853836A" w14:textId="77777777" w:rsidR="00AF5C88" w:rsidRPr="00B47363" w:rsidRDefault="00AF5C88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6E54675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4CCE53F" w14:textId="77777777" w:rsidR="00AF5C88" w:rsidRPr="00B47363" w:rsidRDefault="00AF5C88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Geomorphic ID – unique number used to identify a geomorphic record</w:t>
            </w:r>
            <w:r w:rsidR="00BE1EBA">
              <w:rPr>
                <w:rFonts w:cstheme="minorHAnsi"/>
              </w:rPr>
              <w:t>.</w:t>
            </w:r>
          </w:p>
        </w:tc>
      </w:tr>
      <w:tr w:rsidR="00AF5C88" w:rsidRPr="00B47363" w14:paraId="3080EFFB" w14:textId="77777777" w:rsidTr="009833CB">
        <w:tc>
          <w:tcPr>
            <w:tcW w:w="0" w:type="auto"/>
          </w:tcPr>
          <w:p w14:paraId="78E04133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E3249AC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AF5C88">
              <w:rPr>
                <w:rFonts w:cstheme="minorHAnsi"/>
              </w:rPr>
              <w:t>GEOMORP</w:t>
            </w:r>
          </w:p>
        </w:tc>
        <w:tc>
          <w:tcPr>
            <w:tcW w:w="0" w:type="auto"/>
          </w:tcPr>
          <w:p w14:paraId="7A4126F8" w14:textId="77777777" w:rsidR="00AF5C88" w:rsidRPr="00B47363" w:rsidRDefault="00BE1EB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Geomorphic setting.</w:t>
            </w:r>
          </w:p>
        </w:tc>
      </w:tr>
      <w:tr w:rsidR="00AF5C88" w:rsidRPr="00B47363" w14:paraId="0D4836CA" w14:textId="77777777" w:rsidTr="009833CB">
        <w:tc>
          <w:tcPr>
            <w:tcW w:w="0" w:type="auto"/>
          </w:tcPr>
          <w:p w14:paraId="5D833BA3" w14:textId="77777777" w:rsidR="00AF5C88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E93B2AF" w14:textId="77777777" w:rsidR="00AF5C88" w:rsidRPr="00F210E0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GEOMORP_DESCR</w:t>
            </w:r>
          </w:p>
        </w:tc>
        <w:tc>
          <w:tcPr>
            <w:tcW w:w="0" w:type="auto"/>
          </w:tcPr>
          <w:p w14:paraId="533AAE94" w14:textId="77777777" w:rsidR="00AF5C88" w:rsidRPr="00B47363" w:rsidRDefault="00BE1EB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Geomorphic setting description.</w:t>
            </w:r>
          </w:p>
        </w:tc>
      </w:tr>
    </w:tbl>
    <w:p w14:paraId="266AA0C0" w14:textId="77777777" w:rsidR="00685650" w:rsidRDefault="00685650" w:rsidP="00972A95">
      <w:pPr>
        <w:spacing w:after="100" w:afterAutospacing="1" w:line="240" w:lineRule="auto"/>
        <w:rPr>
          <w:rFonts w:cstheme="minorHAnsi"/>
        </w:rPr>
      </w:pPr>
    </w:p>
    <w:p w14:paraId="35F920FE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758052C" w14:textId="1906D3D4" w:rsidR="00393FDC" w:rsidRPr="00B47363" w:rsidRDefault="00393FDC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Land Cover</w:t>
      </w:r>
    </w:p>
    <w:p w14:paraId="36CB68AA" w14:textId="77777777" w:rsidR="00393FDC" w:rsidRPr="00B47363" w:rsidRDefault="00393FDC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Land Cover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Ref_LandCover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2070"/>
      </w:tblGrid>
      <w:tr w:rsidR="00685650" w:rsidRPr="00B47363" w14:paraId="5BF43415" w14:textId="77777777" w:rsidTr="0064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47B0904" w14:textId="77777777" w:rsidR="00685650" w:rsidRPr="00B47363" w:rsidRDefault="00685650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6F15AE53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2DCD981F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43519B61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2CC2A1F8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2070" w:type="dxa"/>
          </w:tcPr>
          <w:p w14:paraId="41CC76BE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85650" w:rsidRPr="00B47363" w14:paraId="2F2E6E3B" w14:textId="77777777" w:rsidTr="0064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27EFA65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1C58DCB2" w14:textId="77777777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181750A3" w14:textId="1A21B681" w:rsidR="00685650" w:rsidRPr="00B47363" w:rsidRDefault="006421A6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Land </w:t>
            </w:r>
            <w:r w:rsidR="00685650">
              <w:rPr>
                <w:rFonts w:cstheme="minorHAnsi"/>
              </w:rPr>
              <w:t>cover ID</w:t>
            </w:r>
          </w:p>
        </w:tc>
        <w:tc>
          <w:tcPr>
            <w:tcW w:w="1710" w:type="dxa"/>
          </w:tcPr>
          <w:p w14:paraId="517D4AFD" w14:textId="77777777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4EB2BA94" w14:textId="77777777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39ACA478" w14:textId="77777777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85650" w:rsidRPr="00B47363" w14:paraId="3BF9B97B" w14:textId="77777777" w:rsidTr="0064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34790B9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B87C108" w14:textId="1A771963" w:rsidR="00685650" w:rsidRPr="00B47363" w:rsidRDefault="00466FA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ECOSYSID</w:t>
            </w:r>
          </w:p>
        </w:tc>
        <w:tc>
          <w:tcPr>
            <w:tcW w:w="2250" w:type="dxa"/>
          </w:tcPr>
          <w:p w14:paraId="72050FBE" w14:textId="0348CFCB" w:rsidR="00685650" w:rsidRPr="00B47363" w:rsidRDefault="00466FA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Ecosystem </w:t>
            </w:r>
            <w:r w:rsidR="006421A6">
              <w:rPr>
                <w:rFonts w:cstheme="minorHAnsi"/>
              </w:rPr>
              <w:t xml:space="preserve"> ID</w:t>
            </w:r>
          </w:p>
        </w:tc>
        <w:tc>
          <w:tcPr>
            <w:tcW w:w="1710" w:type="dxa"/>
          </w:tcPr>
          <w:p w14:paraId="4739E2EF" w14:textId="4DE12EBF" w:rsidR="00685650" w:rsidRPr="00B47363" w:rsidRDefault="006421A6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12C3CEDB" w14:textId="2714F4D8" w:rsidR="00685650" w:rsidRPr="00B47363" w:rsidRDefault="00466FA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</w:t>
            </w:r>
            <w:r w:rsidR="006421A6">
              <w:rPr>
                <w:rFonts w:cstheme="minorHAnsi"/>
              </w:rPr>
              <w:t>ed</w:t>
            </w:r>
          </w:p>
        </w:tc>
        <w:tc>
          <w:tcPr>
            <w:tcW w:w="2070" w:type="dxa"/>
          </w:tcPr>
          <w:p w14:paraId="7CE36DD7" w14:textId="67CAD3F1" w:rsidR="00685650" w:rsidRPr="00B47363" w:rsidRDefault="006421A6" w:rsidP="00466FA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</w:t>
            </w:r>
            <w:r w:rsidR="00466FAB">
              <w:rPr>
                <w:rFonts w:cstheme="minorHAnsi"/>
                <w:i/>
              </w:rPr>
              <w:t>Ecosystem</w:t>
            </w:r>
          </w:p>
        </w:tc>
      </w:tr>
      <w:tr w:rsidR="006421A6" w:rsidRPr="00B47363" w14:paraId="6921AC7E" w14:textId="77777777" w:rsidTr="0064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64D7E92" w14:textId="77777777" w:rsidR="006421A6" w:rsidRDefault="006421A6" w:rsidP="006421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15FD8D8B" w14:textId="1430574E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</w:t>
            </w:r>
          </w:p>
        </w:tc>
        <w:tc>
          <w:tcPr>
            <w:tcW w:w="2250" w:type="dxa"/>
          </w:tcPr>
          <w:p w14:paraId="3B2BD38E" w14:textId="1D920F4C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</w:t>
            </w:r>
          </w:p>
        </w:tc>
        <w:tc>
          <w:tcPr>
            <w:tcW w:w="1710" w:type="dxa"/>
          </w:tcPr>
          <w:p w14:paraId="1B5FC20F" w14:textId="0761A6C9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43A47A43" w14:textId="77777777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17F33AC1" w14:textId="77777777" w:rsidR="006421A6" w:rsidRPr="00B47363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421A6" w:rsidRPr="00B47363" w14:paraId="69D76905" w14:textId="77777777" w:rsidTr="006421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BE34852" w14:textId="77777777" w:rsidR="006421A6" w:rsidRDefault="006421A6" w:rsidP="006421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695A56DD" w14:textId="141EA246" w:rsidR="006421A6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LANDCOV_DESCR</w:t>
            </w:r>
          </w:p>
        </w:tc>
        <w:tc>
          <w:tcPr>
            <w:tcW w:w="2250" w:type="dxa"/>
          </w:tcPr>
          <w:p w14:paraId="49C35DC3" w14:textId="2DE71AFC" w:rsidR="006421A6" w:rsidRPr="00AD350C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description</w:t>
            </w:r>
          </w:p>
        </w:tc>
        <w:tc>
          <w:tcPr>
            <w:tcW w:w="1710" w:type="dxa"/>
          </w:tcPr>
          <w:p w14:paraId="66F0D6E2" w14:textId="0E0A9F4C" w:rsidR="006421A6" w:rsidRPr="00F210E0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40707C29" w14:textId="488DD48A" w:rsidR="006421A6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3658057D" w14:textId="041F993D" w:rsidR="006421A6" w:rsidRPr="006651CE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7E4D224" w14:textId="77777777" w:rsidR="00685650" w:rsidRDefault="00685650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340"/>
      </w:tblGrid>
      <w:tr w:rsidR="00685650" w14:paraId="1091A9AE" w14:textId="77777777" w:rsidTr="002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05E6313" w14:textId="77777777" w:rsidR="00685650" w:rsidRDefault="00685650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340" w:type="dxa"/>
          </w:tcPr>
          <w:p w14:paraId="700BD25A" w14:textId="77777777" w:rsidR="00685650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85650" w14:paraId="2C0008E8" w14:textId="77777777" w:rsidTr="002E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2729BD" w14:textId="77777777" w:rsidR="00685650" w:rsidRDefault="00685650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340" w:type="dxa"/>
          </w:tcPr>
          <w:p w14:paraId="5C7913F8" w14:textId="77777777" w:rsidR="00685650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85650" w14:paraId="1FF1DB61" w14:textId="77777777" w:rsidTr="002E7C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6270C5" w14:textId="77777777" w:rsidR="00685650" w:rsidRDefault="00685650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340" w:type="dxa"/>
          </w:tcPr>
          <w:p w14:paraId="138CE9CB" w14:textId="1E27DCE1" w:rsidR="00685650" w:rsidRDefault="00685650" w:rsidP="002E7C4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E7C40">
              <w:rPr>
                <w:rFonts w:cstheme="minorHAnsi"/>
              </w:rPr>
              <w:t>ECOSYS</w:t>
            </w:r>
            <w:r w:rsidR="006421A6">
              <w:rPr>
                <w:rFonts w:cstheme="minorHAnsi"/>
              </w:rPr>
              <w:t xml:space="preserve">ID, </w:t>
            </w:r>
            <w:r>
              <w:rPr>
                <w:rFonts w:cstheme="minorHAnsi"/>
              </w:rPr>
              <w:t>LANDCOV)</w:t>
            </w:r>
          </w:p>
        </w:tc>
      </w:tr>
    </w:tbl>
    <w:p w14:paraId="1C79C86B" w14:textId="77777777" w:rsidR="00685650" w:rsidRDefault="00685650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213"/>
        <w:gridCol w:w="1292"/>
      </w:tblGrid>
      <w:tr w:rsidR="00534919" w14:paraId="69B80299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C8B2601" w14:textId="77777777" w:rsidR="00534919" w:rsidRDefault="00534919" w:rsidP="00E547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13DC4E9" w14:textId="77777777" w:rsidR="00534919" w:rsidRDefault="00534919" w:rsidP="00E5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A4B61" w:rsidRPr="00026E7E" w14:paraId="75162A30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0350AFC" w14:textId="6E5D7B6E" w:rsidR="00EA4B61" w:rsidRDefault="00EA4B61" w:rsidP="00EA4B6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928" w:type="dxa"/>
          </w:tcPr>
          <w:p w14:paraId="7DF32D1A" w14:textId="13551EE1" w:rsidR="00EA4B61" w:rsidRDefault="00EA4B61" w:rsidP="00E5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LANDCOVID</w:t>
            </w:r>
          </w:p>
        </w:tc>
      </w:tr>
      <w:tr w:rsidR="00534919" w:rsidRPr="00026E7E" w14:paraId="58E5152D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3488D69" w14:textId="6F2A9176" w:rsidR="00534919" w:rsidRPr="00026E7E" w:rsidRDefault="00E5472B" w:rsidP="00E5472B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SoilFlux_Plot</w:t>
            </w:r>
          </w:p>
        </w:tc>
        <w:tc>
          <w:tcPr>
            <w:tcW w:w="928" w:type="dxa"/>
          </w:tcPr>
          <w:p w14:paraId="2165C937" w14:textId="331C3816" w:rsidR="00534919" w:rsidRPr="00026E7E" w:rsidRDefault="00E5472B" w:rsidP="00E5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LANDCOVID</w:t>
            </w:r>
          </w:p>
        </w:tc>
      </w:tr>
      <w:tr w:rsidR="00E5472B" w:rsidRPr="00026E7E" w14:paraId="50C52D85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DF8D7D7" w14:textId="377028A6" w:rsidR="00E5472B" w:rsidRDefault="00E5472B" w:rsidP="00E5472B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WoodyDebris_Density</w:t>
            </w:r>
          </w:p>
        </w:tc>
        <w:tc>
          <w:tcPr>
            <w:tcW w:w="928" w:type="dxa"/>
          </w:tcPr>
          <w:p w14:paraId="6E7D1CC2" w14:textId="030C75A9" w:rsidR="00E5472B" w:rsidRDefault="00E5472B" w:rsidP="00E547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LANDCOVID</w:t>
            </w:r>
          </w:p>
        </w:tc>
      </w:tr>
    </w:tbl>
    <w:p w14:paraId="7EC02652" w14:textId="77777777" w:rsidR="00534919" w:rsidRDefault="00534919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792"/>
        <w:gridCol w:w="7240"/>
      </w:tblGrid>
      <w:tr w:rsidR="00685650" w:rsidRPr="00B47363" w14:paraId="37753BDD" w14:textId="77777777" w:rsidTr="009833CB">
        <w:tc>
          <w:tcPr>
            <w:tcW w:w="0" w:type="auto"/>
          </w:tcPr>
          <w:p w14:paraId="070A82D9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94A675E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66C6540" w14:textId="77777777" w:rsidR="00685650" w:rsidRPr="00B47363" w:rsidRDefault="00257051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Land cover</w:t>
            </w:r>
            <w:r w:rsidR="00685650">
              <w:rPr>
                <w:rFonts w:cstheme="minorHAnsi"/>
              </w:rPr>
              <w:t xml:space="preserve"> ID – unique number used to identify a </w:t>
            </w:r>
            <w:r>
              <w:rPr>
                <w:rFonts w:cstheme="minorHAnsi"/>
              </w:rPr>
              <w:t>land cover</w:t>
            </w:r>
            <w:r w:rsidR="00685650">
              <w:rPr>
                <w:rFonts w:cstheme="minorHAnsi"/>
              </w:rPr>
              <w:t xml:space="preserve"> record.</w:t>
            </w:r>
          </w:p>
        </w:tc>
      </w:tr>
      <w:tr w:rsidR="00685650" w:rsidRPr="00B47363" w14:paraId="697A1BAF" w14:textId="77777777" w:rsidTr="009833CB">
        <w:tc>
          <w:tcPr>
            <w:tcW w:w="0" w:type="auto"/>
          </w:tcPr>
          <w:p w14:paraId="2786719E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BC17630" w14:textId="17A8B51A" w:rsidR="00685650" w:rsidRPr="00B47363" w:rsidRDefault="002E7C40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ECOSYSID</w:t>
            </w:r>
          </w:p>
        </w:tc>
        <w:tc>
          <w:tcPr>
            <w:tcW w:w="0" w:type="auto"/>
          </w:tcPr>
          <w:p w14:paraId="77E00DB0" w14:textId="786AF781" w:rsidR="00685650" w:rsidRPr="00B47363" w:rsidRDefault="00C5354C" w:rsidP="00C535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Ecosystem ID </w:t>
            </w:r>
            <w:r w:rsidR="002E7C40">
              <w:rPr>
                <w:rFonts w:cstheme="minorHAnsi"/>
              </w:rPr>
              <w:t>– foreign key linking the land</w:t>
            </w:r>
            <w:r>
              <w:rPr>
                <w:rFonts w:cstheme="minorHAnsi"/>
              </w:rPr>
              <w:t xml:space="preserve"> cover record to the ecosystem </w:t>
            </w:r>
            <w:r w:rsidR="002E7C40">
              <w:rPr>
                <w:rFonts w:cstheme="minorHAnsi"/>
              </w:rPr>
              <w:t>record (</w:t>
            </w:r>
            <w:r w:rsidR="002E7C40" w:rsidRPr="0007420E">
              <w:rPr>
                <w:rFonts w:cstheme="minorHAnsi"/>
                <w:i/>
              </w:rPr>
              <w:t>Ref_</w:t>
            </w:r>
            <w:r w:rsidR="002E7C40">
              <w:rPr>
                <w:rFonts w:cstheme="minorHAnsi"/>
                <w:i/>
              </w:rPr>
              <w:t>Ecosystem</w:t>
            </w:r>
            <w:r w:rsidR="002E7C40">
              <w:rPr>
                <w:rFonts w:cstheme="minorHAnsi"/>
              </w:rPr>
              <w:t>).</w:t>
            </w:r>
          </w:p>
        </w:tc>
      </w:tr>
      <w:tr w:rsidR="002E7C40" w:rsidRPr="00B47363" w14:paraId="58493BD6" w14:textId="77777777" w:rsidTr="009833CB">
        <w:tc>
          <w:tcPr>
            <w:tcW w:w="0" w:type="auto"/>
          </w:tcPr>
          <w:p w14:paraId="0C85076E" w14:textId="77777777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67ACE4A" w14:textId="59360071" w:rsidR="002E7C40" w:rsidRPr="00F210E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LANDCOV</w:t>
            </w:r>
          </w:p>
        </w:tc>
        <w:tc>
          <w:tcPr>
            <w:tcW w:w="0" w:type="auto"/>
          </w:tcPr>
          <w:p w14:paraId="1048EA17" w14:textId="5F01339D" w:rsidR="002E7C40" w:rsidRPr="00B47363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 cover type.</w:t>
            </w:r>
          </w:p>
        </w:tc>
      </w:tr>
      <w:tr w:rsidR="002E7C40" w:rsidRPr="00B47363" w14:paraId="69F5261D" w14:textId="77777777" w:rsidTr="009833CB">
        <w:tc>
          <w:tcPr>
            <w:tcW w:w="0" w:type="auto"/>
          </w:tcPr>
          <w:p w14:paraId="0C896586" w14:textId="77777777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E0884EC" w14:textId="3615AAF8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LANDCOV_DESCR</w:t>
            </w:r>
          </w:p>
        </w:tc>
        <w:tc>
          <w:tcPr>
            <w:tcW w:w="0" w:type="auto"/>
          </w:tcPr>
          <w:p w14:paraId="77E010E5" w14:textId="06895EA9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 cover type description.</w:t>
            </w:r>
          </w:p>
        </w:tc>
      </w:tr>
    </w:tbl>
    <w:p w14:paraId="734006A5" w14:textId="77777777" w:rsidR="00D04DCC" w:rsidRDefault="00D04DCC" w:rsidP="00D04DCC">
      <w:pPr>
        <w:spacing w:after="100" w:afterAutospacing="1" w:line="240" w:lineRule="auto"/>
        <w:rPr>
          <w:rFonts w:cstheme="minorHAnsi"/>
          <w:b/>
        </w:rPr>
      </w:pPr>
    </w:p>
    <w:p w14:paraId="3530929E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5E5A0DC" w14:textId="317373DC" w:rsidR="00D04DCC" w:rsidRPr="00B47363" w:rsidRDefault="00D04DCC" w:rsidP="00D04DCC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Plot Design</w:t>
      </w:r>
    </w:p>
    <w:p w14:paraId="7558DA15" w14:textId="4C358D4E" w:rsidR="00D04DCC" w:rsidRPr="00B47363" w:rsidRDefault="00D04DCC" w:rsidP="00D04DCC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Plot Design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</w:t>
      </w:r>
      <w:r>
        <w:rPr>
          <w:rFonts w:cstheme="minorHAnsi"/>
          <w:i/>
        </w:rPr>
        <w:t>PlotDesign)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D04DCC" w:rsidRPr="00B47363" w14:paraId="55F7ECAA" w14:textId="77777777" w:rsidTr="00DA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CB34060" w14:textId="77777777" w:rsidR="00D04DCC" w:rsidRPr="00B47363" w:rsidRDefault="00D04DCC" w:rsidP="00DA7608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33B9A0AE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73560C26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471CFEF2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3E6D6E8B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0736A22A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D04DCC" w:rsidRPr="00B47363" w14:paraId="5B70B1D6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33F1392" w14:textId="77777777" w:rsidR="00D04DCC" w:rsidRPr="00B47363" w:rsidRDefault="00D04DCC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45DE8B66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0596AD36" w14:textId="51231FAD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 ID</w:t>
            </w:r>
          </w:p>
        </w:tc>
        <w:tc>
          <w:tcPr>
            <w:tcW w:w="1710" w:type="dxa"/>
          </w:tcPr>
          <w:p w14:paraId="007FAC57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3D03302A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E5B9BB1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04DCC" w:rsidRPr="00B47363" w14:paraId="046EF898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D634519" w14:textId="77777777" w:rsidR="00D04DCC" w:rsidRPr="00B47363" w:rsidRDefault="00D04DCC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345E8834" w14:textId="1F24842E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</w:t>
            </w:r>
          </w:p>
        </w:tc>
        <w:tc>
          <w:tcPr>
            <w:tcW w:w="2250" w:type="dxa"/>
          </w:tcPr>
          <w:p w14:paraId="299C0E9B" w14:textId="0B131E0F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</w:t>
            </w:r>
          </w:p>
        </w:tc>
        <w:tc>
          <w:tcPr>
            <w:tcW w:w="1710" w:type="dxa"/>
          </w:tcPr>
          <w:p w14:paraId="62E9105F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2225F1F7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24C06853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04DCC" w:rsidRPr="00B47363" w14:paraId="44D80C4F" w14:textId="77777777" w:rsidTr="00DA76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0439ACA" w14:textId="77777777" w:rsidR="00D04DCC" w:rsidRDefault="00D04DCC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C95FA5F" w14:textId="2F72E585" w:rsidR="00D04DCC" w:rsidRPr="00F210E0" w:rsidRDefault="00D04DCC" w:rsidP="00D04DC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DESIGN_DESCR</w:t>
            </w:r>
          </w:p>
        </w:tc>
        <w:tc>
          <w:tcPr>
            <w:tcW w:w="2250" w:type="dxa"/>
          </w:tcPr>
          <w:p w14:paraId="10B2D0D4" w14:textId="57C9F83E" w:rsidR="00D04DCC" w:rsidRPr="00F210E0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 description</w:t>
            </w:r>
          </w:p>
        </w:tc>
        <w:tc>
          <w:tcPr>
            <w:tcW w:w="1710" w:type="dxa"/>
          </w:tcPr>
          <w:p w14:paraId="3701FEFA" w14:textId="77777777" w:rsidR="00D04DCC" w:rsidRPr="00F210E0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629F8BDE" w14:textId="77777777" w:rsidR="00D04DCC" w:rsidRPr="00F210E0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DC5B5B1" w14:textId="77777777" w:rsidR="00D04DCC" w:rsidRPr="00B47363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5DCC07A" w14:textId="77777777" w:rsidR="00D04DCC" w:rsidRDefault="00D04DCC" w:rsidP="00D04DC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D04DCC" w14:paraId="5D28CF4A" w14:textId="77777777" w:rsidTr="00DA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0D0AE9D" w14:textId="77777777" w:rsidR="00D04DCC" w:rsidRDefault="00D04DCC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60C7698A" w14:textId="77777777" w:rsidR="00D04DCC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D04DCC" w14:paraId="7AF2EA9A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1A52E5E" w14:textId="77777777" w:rsidR="00D04DCC" w:rsidRDefault="00D04DCC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8F06F84" w14:textId="77777777" w:rsidR="00D04DCC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D04DCC" w14:paraId="7B092921" w14:textId="77777777" w:rsidTr="00DA76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1EFE78" w14:textId="77777777" w:rsidR="00D04DCC" w:rsidRDefault="00D04DCC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44152A6B" w14:textId="6AADD23F" w:rsidR="00D04DCC" w:rsidRDefault="00D04DCC" w:rsidP="00D04DC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(DESIGN)</w:t>
            </w:r>
          </w:p>
        </w:tc>
      </w:tr>
    </w:tbl>
    <w:p w14:paraId="297BC429" w14:textId="77777777" w:rsidR="00D04DCC" w:rsidRDefault="00D04DCC" w:rsidP="00D04DCC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587"/>
        <w:gridCol w:w="6363"/>
      </w:tblGrid>
      <w:tr w:rsidR="00D04DCC" w:rsidRPr="00B47363" w14:paraId="585A5541" w14:textId="77777777" w:rsidTr="00DA7608">
        <w:tc>
          <w:tcPr>
            <w:tcW w:w="0" w:type="auto"/>
          </w:tcPr>
          <w:p w14:paraId="0C212566" w14:textId="77777777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EA47EFC" w14:textId="1B2D2A73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7A88DF2" w14:textId="67535642" w:rsidR="00D04DCC" w:rsidRPr="00B47363" w:rsidRDefault="00D04DCC" w:rsidP="00D04DCC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Plot design ID – unique number used to identify a plot design record.</w:t>
            </w:r>
          </w:p>
        </w:tc>
      </w:tr>
      <w:tr w:rsidR="00D04DCC" w:rsidRPr="00B47363" w14:paraId="670BF5E2" w14:textId="77777777" w:rsidTr="00DA7608">
        <w:tc>
          <w:tcPr>
            <w:tcW w:w="0" w:type="auto"/>
          </w:tcPr>
          <w:p w14:paraId="1C857E60" w14:textId="77777777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84DE198" w14:textId="6DF918FA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DESIGN</w:t>
            </w:r>
          </w:p>
        </w:tc>
        <w:tc>
          <w:tcPr>
            <w:tcW w:w="0" w:type="auto"/>
          </w:tcPr>
          <w:p w14:paraId="6ED47150" w14:textId="64B88928" w:rsidR="00D04DCC" w:rsidRPr="00B47363" w:rsidRDefault="00D04DCC" w:rsidP="004C743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design</w:t>
            </w:r>
            <w:r w:rsidR="004C743D">
              <w:rPr>
                <w:rFonts w:cstheme="minorHAnsi"/>
              </w:rPr>
              <w:t xml:space="preserve"> – </w:t>
            </w:r>
            <w:r w:rsidR="00173662">
              <w:rPr>
                <w:rFonts w:cstheme="minorHAnsi"/>
              </w:rPr>
              <w:t>subplot layout within the plot</w:t>
            </w:r>
            <w:r>
              <w:rPr>
                <w:rFonts w:cstheme="minorHAnsi"/>
              </w:rPr>
              <w:t>.</w:t>
            </w:r>
          </w:p>
        </w:tc>
      </w:tr>
      <w:tr w:rsidR="00D04DCC" w:rsidRPr="00B47363" w14:paraId="5C31881F" w14:textId="77777777" w:rsidTr="00DA7608">
        <w:tc>
          <w:tcPr>
            <w:tcW w:w="0" w:type="auto"/>
          </w:tcPr>
          <w:p w14:paraId="50E4C7A0" w14:textId="77777777" w:rsidR="00D04DCC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3CB2DDF" w14:textId="1F678161" w:rsidR="00D04DCC" w:rsidRPr="00F210E0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DESIGN_DESCR</w:t>
            </w:r>
          </w:p>
        </w:tc>
        <w:tc>
          <w:tcPr>
            <w:tcW w:w="0" w:type="auto"/>
          </w:tcPr>
          <w:p w14:paraId="54ABC1AA" w14:textId="2F4D322B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design description.</w:t>
            </w:r>
          </w:p>
        </w:tc>
      </w:tr>
    </w:tbl>
    <w:p w14:paraId="7D97069D" w14:textId="77777777" w:rsidR="00D04DCC" w:rsidRPr="00B47363" w:rsidRDefault="00D04DCC" w:rsidP="00972A95">
      <w:pPr>
        <w:spacing w:after="100" w:afterAutospacing="1" w:line="240" w:lineRule="auto"/>
        <w:rPr>
          <w:rFonts w:cstheme="minorHAnsi"/>
        </w:rPr>
      </w:pPr>
    </w:p>
    <w:p w14:paraId="6FB389F1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7A82508" w14:textId="23758D1E" w:rsidR="00E06CB5" w:rsidRPr="00B47363" w:rsidRDefault="00E06CB5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Project</w:t>
      </w:r>
    </w:p>
    <w:p w14:paraId="58A15B47" w14:textId="77777777" w:rsidR="00E06CB5" w:rsidRPr="00B47363" w:rsidRDefault="00E06CB5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Project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Ref_Project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257051" w:rsidRPr="00B47363" w14:paraId="0B52B673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137958C" w14:textId="77777777" w:rsidR="00257051" w:rsidRPr="00B47363" w:rsidRDefault="00257051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0C710523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66DECB0E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0C20D2E6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624769DD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68B538D8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257051" w:rsidRPr="00B47363" w14:paraId="5C2AE57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F2E168A" w14:textId="77777777" w:rsidR="00257051" w:rsidRPr="00B47363" w:rsidRDefault="00257051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2623B840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43603C80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ID</w:t>
            </w:r>
          </w:p>
        </w:tc>
        <w:tc>
          <w:tcPr>
            <w:tcW w:w="1710" w:type="dxa"/>
          </w:tcPr>
          <w:p w14:paraId="5DFDDEC1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6F576D4C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808FEFD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57051" w:rsidRPr="00B47363" w14:paraId="2CE91F2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4B29B03" w14:textId="77777777" w:rsidR="00257051" w:rsidRPr="00B47363" w:rsidRDefault="00257051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2F1C18C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</w:p>
        </w:tc>
        <w:tc>
          <w:tcPr>
            <w:tcW w:w="2250" w:type="dxa"/>
          </w:tcPr>
          <w:p w14:paraId="0F9ACA4A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abbreviation</w:t>
            </w:r>
          </w:p>
        </w:tc>
        <w:tc>
          <w:tcPr>
            <w:tcW w:w="1710" w:type="dxa"/>
          </w:tcPr>
          <w:p w14:paraId="404F35BA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39CCFDEF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83679BE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57051" w:rsidRPr="00B47363" w14:paraId="23807C4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65DE12F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5A9487C3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PROJECT_TITLE</w:t>
            </w:r>
          </w:p>
        </w:tc>
        <w:tc>
          <w:tcPr>
            <w:tcW w:w="2250" w:type="dxa"/>
          </w:tcPr>
          <w:p w14:paraId="0F292CD1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title</w:t>
            </w:r>
          </w:p>
        </w:tc>
        <w:tc>
          <w:tcPr>
            <w:tcW w:w="1710" w:type="dxa"/>
          </w:tcPr>
          <w:p w14:paraId="39A913C2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2667DE68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9CC08F4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57051" w:rsidRPr="00B47363" w14:paraId="64AA91BD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32D0245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40BCCD4F" w14:textId="77777777" w:rsidR="00257051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250" w:type="dxa"/>
          </w:tcPr>
          <w:p w14:paraId="261D2B0A" w14:textId="77777777" w:rsidR="00257051" w:rsidRPr="00AD350C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4808E238" w14:textId="77777777" w:rsidR="00257051" w:rsidRPr="00F210E0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17DB520B" w14:textId="77777777" w:rsidR="00257051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53E71F5A" w14:textId="77777777" w:rsidR="00257051" w:rsidRPr="006651CE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</w:tbl>
    <w:p w14:paraId="7EA5FBE3" w14:textId="77777777" w:rsidR="00257051" w:rsidRDefault="00257051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257051" w14:paraId="0FAD280B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BD39D0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365FAE44" w14:textId="77777777" w:rsidR="00257051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257051" w14:paraId="7F12A40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0E5F076" w14:textId="77777777" w:rsidR="00257051" w:rsidRDefault="00257051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104696C4" w14:textId="77777777" w:rsidR="00257051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257051" w14:paraId="2C1EC17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92ADF06" w14:textId="77777777" w:rsidR="00257051" w:rsidRDefault="00257051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4CBA8F78" w14:textId="77777777" w:rsidR="00257051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6625CE">
              <w:rPr>
                <w:rFonts w:cstheme="minorHAnsi"/>
              </w:rPr>
              <w:t>PROJECT</w:t>
            </w:r>
            <w:r>
              <w:rPr>
                <w:rFonts w:cstheme="minorHAnsi"/>
              </w:rPr>
              <w:t>)</w:t>
            </w:r>
          </w:p>
        </w:tc>
      </w:tr>
    </w:tbl>
    <w:p w14:paraId="32F0C806" w14:textId="77777777" w:rsidR="00257051" w:rsidRDefault="00257051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20"/>
      </w:tblGrid>
      <w:tr w:rsidR="000176A8" w14:paraId="1B0231CE" w14:textId="77777777" w:rsidTr="0001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D8CFEE" w14:textId="77777777" w:rsidR="000176A8" w:rsidRDefault="000176A8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42ADA791" w14:textId="77777777" w:rsidR="000176A8" w:rsidRDefault="000176A8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0176A8" w:rsidRPr="00026E7E" w14:paraId="4D164412" w14:textId="77777777" w:rsidTr="000176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E3D744B" w14:textId="56651FDF" w:rsidR="000176A8" w:rsidRPr="00026E7E" w:rsidRDefault="000176A8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1220" w:type="dxa"/>
          </w:tcPr>
          <w:p w14:paraId="56A32D86" w14:textId="768D912D" w:rsidR="000176A8" w:rsidRPr="00026E7E" w:rsidRDefault="000176A8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PROJID</w:t>
            </w:r>
          </w:p>
        </w:tc>
      </w:tr>
    </w:tbl>
    <w:p w14:paraId="58DD3536" w14:textId="77777777" w:rsidR="000176A8" w:rsidRDefault="000176A8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577"/>
        <w:gridCol w:w="7455"/>
      </w:tblGrid>
      <w:tr w:rsidR="006625CE" w:rsidRPr="00B47363" w14:paraId="6E58B99D" w14:textId="77777777" w:rsidTr="009833CB">
        <w:tc>
          <w:tcPr>
            <w:tcW w:w="0" w:type="auto"/>
          </w:tcPr>
          <w:p w14:paraId="5A366731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421BAE8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D0C5D00" w14:textId="77777777" w:rsidR="006625CE" w:rsidRPr="00B47363" w:rsidRDefault="00EF6A59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Project</w:t>
            </w:r>
            <w:r w:rsidR="006625CE">
              <w:rPr>
                <w:rFonts w:cstheme="minorHAnsi"/>
              </w:rPr>
              <w:t xml:space="preserve"> ID – unique number used to identify a </w:t>
            </w:r>
            <w:r>
              <w:rPr>
                <w:rFonts w:cstheme="minorHAnsi"/>
              </w:rPr>
              <w:t>project</w:t>
            </w:r>
            <w:r w:rsidR="006625CE">
              <w:rPr>
                <w:rFonts w:cstheme="minorHAnsi"/>
              </w:rPr>
              <w:t xml:space="preserve"> record.</w:t>
            </w:r>
          </w:p>
        </w:tc>
      </w:tr>
      <w:tr w:rsidR="006625CE" w:rsidRPr="00B47363" w14:paraId="0A22552F" w14:textId="77777777" w:rsidTr="009833CB">
        <w:tc>
          <w:tcPr>
            <w:tcW w:w="0" w:type="auto"/>
          </w:tcPr>
          <w:p w14:paraId="5CD5BC76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EABE199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</w:p>
        </w:tc>
        <w:tc>
          <w:tcPr>
            <w:tcW w:w="0" w:type="auto"/>
          </w:tcPr>
          <w:p w14:paraId="72FA5F2E" w14:textId="77777777" w:rsidR="006625CE" w:rsidRPr="00B47363" w:rsidRDefault="00EF6A5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 abbreviation</w:t>
            </w:r>
            <w:r w:rsidR="006625CE">
              <w:rPr>
                <w:rFonts w:cstheme="minorHAnsi"/>
              </w:rPr>
              <w:t>.</w:t>
            </w:r>
          </w:p>
        </w:tc>
      </w:tr>
      <w:tr w:rsidR="006625CE" w:rsidRPr="00B47363" w14:paraId="2AB448B1" w14:textId="77777777" w:rsidTr="009833CB">
        <w:tc>
          <w:tcPr>
            <w:tcW w:w="0" w:type="auto"/>
          </w:tcPr>
          <w:p w14:paraId="622AAE16" w14:textId="77777777" w:rsidR="006625CE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A655CCF" w14:textId="77777777" w:rsidR="006625CE" w:rsidRPr="00F210E0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PROJECT_TITLE</w:t>
            </w:r>
          </w:p>
        </w:tc>
        <w:tc>
          <w:tcPr>
            <w:tcW w:w="0" w:type="auto"/>
          </w:tcPr>
          <w:p w14:paraId="3DA62A5F" w14:textId="77777777" w:rsidR="006625CE" w:rsidRPr="00B47363" w:rsidRDefault="00EF6A5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 title</w:t>
            </w:r>
            <w:r w:rsidR="006625CE">
              <w:rPr>
                <w:rFonts w:cstheme="minorHAnsi"/>
              </w:rPr>
              <w:t>.</w:t>
            </w:r>
          </w:p>
        </w:tc>
      </w:tr>
      <w:tr w:rsidR="00257051" w:rsidRPr="00B47363" w14:paraId="4C0CD20E" w14:textId="77777777" w:rsidTr="009833CB">
        <w:tc>
          <w:tcPr>
            <w:tcW w:w="0" w:type="auto"/>
          </w:tcPr>
          <w:p w14:paraId="61558165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851EA64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6999CAFA" w14:textId="12E8AE33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</w:t>
            </w:r>
            <w:r w:rsidR="00EF6A59">
              <w:rPr>
                <w:rFonts w:cstheme="minorHAnsi"/>
              </w:rPr>
              <w:t>project</w:t>
            </w:r>
            <w:r>
              <w:rPr>
                <w:rFonts w:cstheme="minorHAnsi"/>
              </w:rPr>
              <w:t xml:space="preserve">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1A61A0">
              <w:rPr>
                <w:rFonts w:cstheme="minorHAnsi"/>
              </w:rPr>
              <w:t>.</w:t>
            </w:r>
          </w:p>
        </w:tc>
      </w:tr>
    </w:tbl>
    <w:p w14:paraId="22E338E2" w14:textId="77777777" w:rsidR="009440A7" w:rsidRPr="00B47363" w:rsidRDefault="009440A7" w:rsidP="00972A95">
      <w:pPr>
        <w:spacing w:after="100" w:afterAutospacing="1" w:line="240" w:lineRule="auto"/>
        <w:rPr>
          <w:rFonts w:cstheme="minorHAnsi"/>
        </w:rPr>
      </w:pPr>
    </w:p>
    <w:p w14:paraId="3CD27ECA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209E8C2" w14:textId="55BFDEC8" w:rsidR="00E06CB5" w:rsidRDefault="00D12CF8" w:rsidP="00972A95">
      <w:pPr>
        <w:spacing w:after="100" w:afterAutospacing="1" w:line="240" w:lineRule="auto"/>
        <w:outlineLvl w:val="2"/>
        <w:rPr>
          <w:rFonts w:cstheme="minorHAnsi"/>
          <w:b/>
        </w:rPr>
      </w:pPr>
      <w:commentRangeStart w:id="8"/>
      <w:r>
        <w:rPr>
          <w:rFonts w:cstheme="minorHAnsi"/>
          <w:b/>
        </w:rPr>
        <w:lastRenderedPageBreak/>
        <w:t>P</w:t>
      </w:r>
      <w:r w:rsidR="00E06CB5">
        <w:rPr>
          <w:rFonts w:cstheme="minorHAnsi"/>
          <w:b/>
        </w:rPr>
        <w:t>rotocol</w:t>
      </w:r>
      <w:commentRangeEnd w:id="8"/>
      <w:r>
        <w:rPr>
          <w:rStyle w:val="CommentReference"/>
        </w:rPr>
        <w:commentReference w:id="8"/>
      </w:r>
    </w:p>
    <w:p w14:paraId="4A27C5C3" w14:textId="5313AC99" w:rsidR="00D12CF8" w:rsidRPr="00D12CF8" w:rsidRDefault="00C06924" w:rsidP="00D12CF8">
      <w:pPr>
        <w:spacing w:after="100" w:afterAutospacing="1" w:line="240" w:lineRule="auto"/>
        <w:rPr>
          <w:rFonts w:cstheme="minorHAnsi"/>
          <w:color w:val="FF0000"/>
        </w:rPr>
      </w:pPr>
      <w:r w:rsidRPr="00C06924">
        <w:rPr>
          <w:rFonts w:cstheme="minorHAnsi"/>
        </w:rPr>
        <w:t>Protocol table (</w:t>
      </w:r>
      <w:r w:rsidRPr="008330B9">
        <w:rPr>
          <w:rFonts w:cstheme="minorHAnsi"/>
          <w:i/>
        </w:rPr>
        <w:t>Ref_</w:t>
      </w:r>
      <w:r>
        <w:rPr>
          <w:rFonts w:cstheme="minorHAnsi"/>
          <w:i/>
        </w:rPr>
        <w:t>Protocol</w:t>
      </w:r>
      <w:r>
        <w:rPr>
          <w:rFonts w:cstheme="minorHAnsi"/>
        </w:rPr>
        <w:t>)</w:t>
      </w:r>
    </w:p>
    <w:tbl>
      <w:tblPr>
        <w:tblStyle w:val="Style1"/>
        <w:tblW w:w="9810" w:type="dxa"/>
        <w:tblLayout w:type="fixed"/>
        <w:tblLook w:val="04E0" w:firstRow="1" w:lastRow="1" w:firstColumn="1" w:lastColumn="0" w:noHBand="0" w:noVBand="1"/>
      </w:tblPr>
      <w:tblGrid>
        <w:gridCol w:w="630"/>
        <w:gridCol w:w="1980"/>
        <w:gridCol w:w="2520"/>
        <w:gridCol w:w="1710"/>
        <w:gridCol w:w="1350"/>
        <w:gridCol w:w="1620"/>
      </w:tblGrid>
      <w:tr w:rsidR="00464A42" w:rsidRPr="00B47363" w14:paraId="3379BD70" w14:textId="77777777" w:rsidTr="008B5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E30C29E" w14:textId="77777777" w:rsidR="00464A42" w:rsidRPr="00B47363" w:rsidRDefault="00464A42" w:rsidP="00DA7608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0FA70A15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520" w:type="dxa"/>
          </w:tcPr>
          <w:p w14:paraId="163A8393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5DD65DDD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350" w:type="dxa"/>
          </w:tcPr>
          <w:p w14:paraId="03DBE1B9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620" w:type="dxa"/>
          </w:tcPr>
          <w:p w14:paraId="256F220B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64A42" w:rsidRPr="00B47363" w14:paraId="3DF3141B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065496D" w14:textId="77777777" w:rsidR="00464A42" w:rsidRPr="00B47363" w:rsidRDefault="00464A42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80" w:type="dxa"/>
          </w:tcPr>
          <w:p w14:paraId="28BECF56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520" w:type="dxa"/>
          </w:tcPr>
          <w:p w14:paraId="3B24EFEF" w14:textId="3ED02E9B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Protocol ID</w:t>
            </w:r>
          </w:p>
        </w:tc>
        <w:tc>
          <w:tcPr>
            <w:tcW w:w="1710" w:type="dxa"/>
          </w:tcPr>
          <w:p w14:paraId="13156790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350" w:type="dxa"/>
          </w:tcPr>
          <w:p w14:paraId="3732BA95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02CB39B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025FAD0D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571EA2" w14:textId="77777777" w:rsidR="00464A42" w:rsidRPr="00B47363" w:rsidRDefault="00464A42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80" w:type="dxa"/>
          </w:tcPr>
          <w:p w14:paraId="763F09FC" w14:textId="7DD894D3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PROTOCOL</w:t>
            </w:r>
          </w:p>
        </w:tc>
        <w:tc>
          <w:tcPr>
            <w:tcW w:w="2520" w:type="dxa"/>
          </w:tcPr>
          <w:p w14:paraId="6B6F0048" w14:textId="4BC62838" w:rsidR="00464A42" w:rsidRPr="00B47363" w:rsidRDefault="00464A42" w:rsidP="00464A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Protocol</w:t>
            </w:r>
          </w:p>
        </w:tc>
        <w:tc>
          <w:tcPr>
            <w:tcW w:w="1710" w:type="dxa"/>
          </w:tcPr>
          <w:p w14:paraId="1C6AAE30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350" w:type="dxa"/>
          </w:tcPr>
          <w:p w14:paraId="43A92DCC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C4EB417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5078F705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B7E8545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0" w:type="dxa"/>
          </w:tcPr>
          <w:p w14:paraId="2FCB6EBA" w14:textId="4A3BEBFD" w:rsidR="00464A42" w:rsidRPr="00F210E0" w:rsidRDefault="00464A42" w:rsidP="00464A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PLT_DESIGNID</w:t>
            </w:r>
          </w:p>
        </w:tc>
        <w:tc>
          <w:tcPr>
            <w:tcW w:w="2520" w:type="dxa"/>
          </w:tcPr>
          <w:p w14:paraId="2A63AB11" w14:textId="26B82D73" w:rsidR="00464A42" w:rsidRPr="00F210E0" w:rsidRDefault="00464A42" w:rsidP="00464A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</w:t>
            </w:r>
          </w:p>
        </w:tc>
        <w:tc>
          <w:tcPr>
            <w:tcW w:w="1710" w:type="dxa"/>
          </w:tcPr>
          <w:p w14:paraId="4CA66851" w14:textId="77777777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26FCCDA9" w14:textId="25D71AEE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4B6A84E4" w14:textId="538C502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Ref_PlotDesign</w:t>
            </w:r>
          </w:p>
        </w:tc>
      </w:tr>
      <w:tr w:rsidR="00464A42" w:rsidRPr="00B47363" w14:paraId="0DC07C21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BA94CA3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0" w:type="dxa"/>
          </w:tcPr>
          <w:p w14:paraId="38EDF08B" w14:textId="615BC2CE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SUBP_CNT</w:t>
            </w:r>
          </w:p>
        </w:tc>
        <w:tc>
          <w:tcPr>
            <w:tcW w:w="2520" w:type="dxa"/>
          </w:tcPr>
          <w:p w14:paraId="1B31CA7B" w14:textId="65FF2EEE" w:rsidR="00464A42" w:rsidRPr="00AD350C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count</w:t>
            </w:r>
          </w:p>
        </w:tc>
        <w:tc>
          <w:tcPr>
            <w:tcW w:w="1710" w:type="dxa"/>
          </w:tcPr>
          <w:p w14:paraId="60319D2F" w14:textId="1B65F883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350" w:type="dxa"/>
          </w:tcPr>
          <w:p w14:paraId="6A67FF5F" w14:textId="475F2F23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1620" w:type="dxa"/>
          </w:tcPr>
          <w:p w14:paraId="32BCBD8C" w14:textId="77777777" w:rsidR="00464A42" w:rsidRPr="006651CE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4107DAE8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C66B06B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0" w:type="dxa"/>
          </w:tcPr>
          <w:p w14:paraId="7A8AB5B6" w14:textId="03560FBA" w:rsidR="00464A42" w:rsidRDefault="00464A42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TREE_</w:t>
            </w:r>
            <w:r w:rsidR="00EE1CF3">
              <w:rPr>
                <w:rFonts w:cstheme="minorHAnsi"/>
              </w:rPr>
              <w:t>SAMP</w:t>
            </w:r>
          </w:p>
        </w:tc>
        <w:tc>
          <w:tcPr>
            <w:tcW w:w="2520" w:type="dxa"/>
          </w:tcPr>
          <w:p w14:paraId="3669F3D7" w14:textId="3509673B" w:rsidR="00464A42" w:rsidRDefault="00464A42" w:rsidP="008B567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8B5678">
              <w:rPr>
                <w:rFonts w:cstheme="minorHAnsi"/>
              </w:rPr>
              <w:t>subplot sample</w:t>
            </w:r>
          </w:p>
        </w:tc>
        <w:tc>
          <w:tcPr>
            <w:tcW w:w="1710" w:type="dxa"/>
          </w:tcPr>
          <w:p w14:paraId="19BC482A" w14:textId="1556F21B" w:rsidR="00464A42" w:rsidRPr="00F210E0" w:rsidRDefault="00EE1CF3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67292A8E" w14:textId="4392A277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1526560" w14:textId="77777777" w:rsidR="00464A42" w:rsidRPr="008F1326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34139ADF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565D79C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80" w:type="dxa"/>
          </w:tcPr>
          <w:p w14:paraId="0F0D7A01" w14:textId="1DD5F963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TREE_DBH</w:t>
            </w:r>
          </w:p>
        </w:tc>
        <w:tc>
          <w:tcPr>
            <w:tcW w:w="2520" w:type="dxa"/>
          </w:tcPr>
          <w:p w14:paraId="130E3548" w14:textId="5171B6F9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DBH range</w:t>
            </w:r>
          </w:p>
        </w:tc>
        <w:tc>
          <w:tcPr>
            <w:tcW w:w="1710" w:type="dxa"/>
          </w:tcPr>
          <w:p w14:paraId="231ED87C" w14:textId="2C58FC9C" w:rsidR="00464A42" w:rsidRPr="00F210E0" w:rsidRDefault="00464A42" w:rsidP="009A6C7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</w:t>
            </w:r>
            <w:r w:rsidR="009A6C75">
              <w:rPr>
                <w:rFonts w:cstheme="minorHAnsi"/>
              </w:rPr>
              <w:t>255</w:t>
            </w:r>
            <w:r>
              <w:rPr>
                <w:rFonts w:cstheme="minorHAnsi"/>
              </w:rPr>
              <w:t>)</w:t>
            </w:r>
          </w:p>
        </w:tc>
        <w:tc>
          <w:tcPr>
            <w:tcW w:w="1350" w:type="dxa"/>
          </w:tcPr>
          <w:p w14:paraId="7163D1E7" w14:textId="11DB9A49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1D78885A" w14:textId="77777777" w:rsidR="00464A42" w:rsidRPr="008F1326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6256659D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F291CFF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80" w:type="dxa"/>
          </w:tcPr>
          <w:p w14:paraId="174A677D" w14:textId="53D632B9" w:rsidR="00464A42" w:rsidRDefault="00EE1CF3" w:rsidP="009A6C7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SAP_SAMP</w:t>
            </w:r>
          </w:p>
        </w:tc>
        <w:tc>
          <w:tcPr>
            <w:tcW w:w="2520" w:type="dxa"/>
          </w:tcPr>
          <w:p w14:paraId="1C70DBD6" w14:textId="72A29617" w:rsidR="00464A42" w:rsidRDefault="009A6C75" w:rsidP="009A6C7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Sapling </w:t>
            </w:r>
            <w:r w:rsidR="008B5678">
              <w:rPr>
                <w:rFonts w:cstheme="minorHAnsi"/>
              </w:rPr>
              <w:t>subplot sample</w:t>
            </w:r>
          </w:p>
        </w:tc>
        <w:tc>
          <w:tcPr>
            <w:tcW w:w="1710" w:type="dxa"/>
          </w:tcPr>
          <w:p w14:paraId="30AE67C7" w14:textId="77777777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2DCFF843" w14:textId="6AB56FFA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1E73FA4F" w14:textId="77777777" w:rsidR="00464A42" w:rsidRPr="008F1326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3CF5264D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7852BBA" w14:textId="77777777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80" w:type="dxa"/>
          </w:tcPr>
          <w:p w14:paraId="3AEB436E" w14:textId="0D1B3B1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SAP_DBH</w:t>
            </w:r>
          </w:p>
        </w:tc>
        <w:tc>
          <w:tcPr>
            <w:tcW w:w="2520" w:type="dxa"/>
          </w:tcPr>
          <w:p w14:paraId="6E86AA06" w14:textId="550FA64F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DBH range</w:t>
            </w:r>
          </w:p>
        </w:tc>
        <w:tc>
          <w:tcPr>
            <w:tcW w:w="1710" w:type="dxa"/>
          </w:tcPr>
          <w:p w14:paraId="3F35AAEE" w14:textId="77777777" w:rsidR="007832BA" w:rsidRPr="00F210E0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08EB44F4" w14:textId="3F2BB53C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4C10BF9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0E3B61EA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369F104" w14:textId="78964734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80" w:type="dxa"/>
          </w:tcPr>
          <w:p w14:paraId="4250198B" w14:textId="7629265D" w:rsidR="007832BA" w:rsidRDefault="007832BA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</w:t>
            </w:r>
            <w:r w:rsidR="00EE1CF3">
              <w:rPr>
                <w:rFonts w:cstheme="minorHAnsi"/>
              </w:rPr>
              <w:t>ERSTORY</w:t>
            </w:r>
          </w:p>
        </w:tc>
        <w:tc>
          <w:tcPr>
            <w:tcW w:w="2520" w:type="dxa"/>
          </w:tcPr>
          <w:p w14:paraId="15F0C357" w14:textId="35FC5444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Understory </w:t>
            </w:r>
            <w:r w:rsidR="008B5678">
              <w:rPr>
                <w:rFonts w:cstheme="minorHAnsi"/>
              </w:rPr>
              <w:t>sample</w:t>
            </w:r>
          </w:p>
        </w:tc>
        <w:tc>
          <w:tcPr>
            <w:tcW w:w="1710" w:type="dxa"/>
          </w:tcPr>
          <w:p w14:paraId="50828BEA" w14:textId="5E33F368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text(255) </w:t>
            </w:r>
          </w:p>
        </w:tc>
        <w:tc>
          <w:tcPr>
            <w:tcW w:w="1350" w:type="dxa"/>
          </w:tcPr>
          <w:p w14:paraId="3B3E6966" w14:textId="0523CF45" w:rsidR="007832BA" w:rsidRDefault="007832BA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645E3C47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135D10C9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27F3A0" w14:textId="3836878F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80" w:type="dxa"/>
          </w:tcPr>
          <w:p w14:paraId="72B9FBA4" w14:textId="7ADA11AB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WD_TRANS_CNT</w:t>
            </w:r>
          </w:p>
        </w:tc>
        <w:tc>
          <w:tcPr>
            <w:tcW w:w="2520" w:type="dxa"/>
          </w:tcPr>
          <w:p w14:paraId="63F7BD75" w14:textId="586EC669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transect count</w:t>
            </w:r>
          </w:p>
        </w:tc>
        <w:tc>
          <w:tcPr>
            <w:tcW w:w="1710" w:type="dxa"/>
          </w:tcPr>
          <w:p w14:paraId="322C2D83" w14:textId="2569BA3F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350" w:type="dxa"/>
          </w:tcPr>
          <w:p w14:paraId="63DAC5AB" w14:textId="641AB889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1620" w:type="dxa"/>
          </w:tcPr>
          <w:p w14:paraId="5ADE0B1C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4470B378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45999CD" w14:textId="530D1480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980" w:type="dxa"/>
          </w:tcPr>
          <w:p w14:paraId="2C6E42D0" w14:textId="05CD63BA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WD_</w:t>
            </w:r>
            <w:r w:rsidRPr="00464A42">
              <w:rPr>
                <w:rFonts w:cstheme="minorHAnsi"/>
              </w:rPr>
              <w:t>TRANS_LEN</w:t>
            </w:r>
          </w:p>
        </w:tc>
        <w:tc>
          <w:tcPr>
            <w:tcW w:w="2520" w:type="dxa"/>
          </w:tcPr>
          <w:p w14:paraId="1D05EA6D" w14:textId="0BE0C112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transect length</w:t>
            </w:r>
          </w:p>
        </w:tc>
        <w:tc>
          <w:tcPr>
            <w:tcW w:w="1710" w:type="dxa"/>
          </w:tcPr>
          <w:p w14:paraId="06FF084E" w14:textId="78DDCC36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00EE4E5D" w14:textId="762A961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140F7D6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6004D908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2A1E906" w14:textId="37D8522F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980" w:type="dxa"/>
          </w:tcPr>
          <w:p w14:paraId="08754A46" w14:textId="79AF5FC8" w:rsidR="007832BA" w:rsidRDefault="007832BA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1HR_</w:t>
            </w:r>
            <w:r w:rsidR="00EE1CF3">
              <w:rPr>
                <w:rFonts w:cstheme="minorHAnsi"/>
              </w:rPr>
              <w:t>TRANS</w:t>
            </w:r>
          </w:p>
        </w:tc>
        <w:tc>
          <w:tcPr>
            <w:tcW w:w="2520" w:type="dxa"/>
          </w:tcPr>
          <w:p w14:paraId="16AF10A9" w14:textId="71E8D90D" w:rsidR="007832BA" w:rsidRDefault="007832BA" w:rsidP="008B567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551EE3D5" w14:textId="5806A061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1D174450" w14:textId="1235BCB7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0A4740D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075A3F5E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06FE98" w14:textId="00D5AD32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980" w:type="dxa"/>
          </w:tcPr>
          <w:p w14:paraId="6861DC44" w14:textId="3B8625AD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10HR_</w:t>
            </w:r>
            <w:r w:rsidR="00EE1CF3">
              <w:rPr>
                <w:rFonts w:cstheme="minorHAnsi"/>
              </w:rPr>
              <w:t>TRANS</w:t>
            </w:r>
          </w:p>
        </w:tc>
        <w:tc>
          <w:tcPr>
            <w:tcW w:w="2520" w:type="dxa"/>
          </w:tcPr>
          <w:p w14:paraId="0D4C0EBF" w14:textId="6B54981C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39DE7A65" w14:textId="12D2CE8F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270A59B2" w14:textId="3B440822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31FD5CF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498D6FEB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C3DB278" w14:textId="2061FBA8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980" w:type="dxa"/>
          </w:tcPr>
          <w:p w14:paraId="55F47DB5" w14:textId="45D07D19" w:rsidR="007832BA" w:rsidRDefault="00EE1CF3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100HR_TRANS</w:t>
            </w:r>
          </w:p>
        </w:tc>
        <w:tc>
          <w:tcPr>
            <w:tcW w:w="2520" w:type="dxa"/>
          </w:tcPr>
          <w:p w14:paraId="1F8779F9" w14:textId="1F83956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100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2B5F0A8B" w14:textId="3095901A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78243C1A" w14:textId="4357D3A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122A7D6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6FECF64E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20B6688" w14:textId="6A00211D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980" w:type="dxa"/>
          </w:tcPr>
          <w:p w14:paraId="1A695948" w14:textId="6968EDE2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1000HR_</w:t>
            </w:r>
            <w:r w:rsidR="00EE1CF3">
              <w:rPr>
                <w:rFonts w:cstheme="minorHAnsi"/>
              </w:rPr>
              <w:t>TRANS</w:t>
            </w:r>
          </w:p>
        </w:tc>
        <w:tc>
          <w:tcPr>
            <w:tcW w:w="2520" w:type="dxa"/>
          </w:tcPr>
          <w:p w14:paraId="5692EBE2" w14:textId="6E230F00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1000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5D7016F0" w14:textId="4993B2D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302CED39" w14:textId="6E45C258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6957D19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4DCEE129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0B20073" w14:textId="22034D03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980" w:type="dxa"/>
          </w:tcPr>
          <w:p w14:paraId="77C82E31" w14:textId="30081E00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520" w:type="dxa"/>
          </w:tcPr>
          <w:p w14:paraId="55A0F5BA" w14:textId="6C123E1B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1AFFB804" w14:textId="0892F7B5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350" w:type="dxa"/>
          </w:tcPr>
          <w:p w14:paraId="5F4323F4" w14:textId="093592A7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2DC731D1" w14:textId="6747D779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7832BA" w:rsidRPr="00B47363" w14:paraId="594BB2E4" w14:textId="77777777" w:rsidTr="008B56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3E717A5" w14:textId="73AE246F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980" w:type="dxa"/>
          </w:tcPr>
          <w:p w14:paraId="7382E70F" w14:textId="1C8E96B8" w:rsidR="007832BA" w:rsidRPr="00464A42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520" w:type="dxa"/>
          </w:tcPr>
          <w:p w14:paraId="7FE72DA5" w14:textId="0F0F611C" w:rsidR="007832BA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710" w:type="dxa"/>
          </w:tcPr>
          <w:p w14:paraId="62CF153D" w14:textId="7F55E7B5" w:rsidR="007832BA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3D6EC091" w14:textId="77777777" w:rsidR="007832BA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CDE5ABB" w14:textId="77777777" w:rsidR="007832BA" w:rsidRPr="008F1326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3C86C917" w14:textId="77777777" w:rsidR="00464A42" w:rsidRDefault="00464A42" w:rsidP="00464A4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464A42" w14:paraId="3B6B8075" w14:textId="77777777" w:rsidTr="00DA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DD4C2D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59C02580" w14:textId="77777777" w:rsidR="00464A42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464A42" w14:paraId="46195590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62BE3FE" w14:textId="77777777" w:rsidR="00464A42" w:rsidRDefault="00464A42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7CD658CB" w14:textId="77777777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464A42" w14:paraId="45154A4E" w14:textId="77777777" w:rsidTr="00DA76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F44BDB" w14:textId="77777777" w:rsidR="00464A42" w:rsidRDefault="00464A42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3B0EE288" w14:textId="313B1CE0" w:rsidR="00464A42" w:rsidRDefault="00464A42" w:rsidP="005A510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5A510C">
              <w:rPr>
                <w:rFonts w:cstheme="minorHAnsi"/>
              </w:rPr>
              <w:t>PROTOCOL</w:t>
            </w:r>
            <w:r>
              <w:rPr>
                <w:rFonts w:cstheme="minorHAnsi"/>
              </w:rPr>
              <w:t>)</w:t>
            </w:r>
          </w:p>
        </w:tc>
      </w:tr>
    </w:tbl>
    <w:p w14:paraId="328D3FCE" w14:textId="77777777" w:rsidR="006C3680" w:rsidRDefault="006C3680" w:rsidP="006C3680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764"/>
        <w:gridCol w:w="1220"/>
      </w:tblGrid>
      <w:tr w:rsidR="006C3680" w14:paraId="18A7286C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FD59BF9" w14:textId="77777777" w:rsidR="006C3680" w:rsidRDefault="006C3680" w:rsidP="006C3680">
            <w:pPr>
              <w:keepNext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70CD8D00" w14:textId="77777777" w:rsidR="006C3680" w:rsidRDefault="006C3680" w:rsidP="006C36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6C3680" w:rsidRPr="00026E7E" w14:paraId="177E3617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C66E9B" w14:textId="77777777" w:rsidR="006C3680" w:rsidRPr="00026E7E" w:rsidRDefault="006C3680" w:rsidP="006C3680">
            <w:pPr>
              <w:keepNext/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1220" w:type="dxa"/>
          </w:tcPr>
          <w:p w14:paraId="5A8E1310" w14:textId="30E3FEA2" w:rsidR="006C3680" w:rsidRPr="00026E7E" w:rsidRDefault="006C3680" w:rsidP="006C36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PROTOID</w:t>
            </w:r>
          </w:p>
        </w:tc>
      </w:tr>
      <w:tr w:rsidR="006C3680" w:rsidRPr="00026E7E" w14:paraId="68CDE5CD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A021E60" w14:textId="33B52598" w:rsidR="006C3680" w:rsidRDefault="006C3680" w:rsidP="006C3680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Ref_WoodyDebris_SampLen</w:t>
            </w:r>
          </w:p>
        </w:tc>
        <w:tc>
          <w:tcPr>
            <w:tcW w:w="1220" w:type="dxa"/>
          </w:tcPr>
          <w:p w14:paraId="2E540844" w14:textId="47700D90" w:rsidR="006C3680" w:rsidRDefault="006C3680" w:rsidP="006C368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PROTOID</w:t>
            </w:r>
          </w:p>
        </w:tc>
      </w:tr>
    </w:tbl>
    <w:p w14:paraId="5CD07670" w14:textId="77777777" w:rsidR="00464A42" w:rsidRDefault="00464A42" w:rsidP="00464A42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730"/>
        <w:gridCol w:w="7190"/>
      </w:tblGrid>
      <w:tr w:rsidR="00D95216" w:rsidRPr="00B47363" w14:paraId="2235FBFE" w14:textId="77777777" w:rsidTr="00DA7608">
        <w:tc>
          <w:tcPr>
            <w:tcW w:w="0" w:type="auto"/>
          </w:tcPr>
          <w:p w14:paraId="445C9A4D" w14:textId="19BE8C2B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F98603A" w14:textId="4AA71623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3B06C43" w14:textId="658E6250" w:rsidR="00D95216" w:rsidRPr="00B47363" w:rsidRDefault="00D95216" w:rsidP="00D95216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Protocol ID – unique number used to identify a protocol record.</w:t>
            </w:r>
          </w:p>
        </w:tc>
      </w:tr>
      <w:tr w:rsidR="00D95216" w:rsidRPr="00B47363" w14:paraId="40C0BF07" w14:textId="77777777" w:rsidTr="00DA7608">
        <w:tc>
          <w:tcPr>
            <w:tcW w:w="0" w:type="auto"/>
          </w:tcPr>
          <w:p w14:paraId="0C10F4DA" w14:textId="50B9E988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18DFDCE" w14:textId="05147BD8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PROTOCOL</w:t>
            </w:r>
          </w:p>
        </w:tc>
        <w:tc>
          <w:tcPr>
            <w:tcW w:w="0" w:type="auto"/>
          </w:tcPr>
          <w:p w14:paraId="3F4E7A90" w14:textId="5E301A4F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Protocol name.</w:t>
            </w:r>
          </w:p>
        </w:tc>
      </w:tr>
      <w:tr w:rsidR="00D95216" w:rsidRPr="00B47363" w14:paraId="60903006" w14:textId="77777777" w:rsidTr="00DA7608">
        <w:tc>
          <w:tcPr>
            <w:tcW w:w="0" w:type="auto"/>
          </w:tcPr>
          <w:p w14:paraId="3D6D573F" w14:textId="15370F2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6B8CE5A" w14:textId="0D36075D" w:rsidR="00D95216" w:rsidRPr="00F210E0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PLT_DESIGNID</w:t>
            </w:r>
          </w:p>
        </w:tc>
        <w:tc>
          <w:tcPr>
            <w:tcW w:w="0" w:type="auto"/>
          </w:tcPr>
          <w:p w14:paraId="1AD10A98" w14:textId="494C1D19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design ID – foreign key linking the project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PlotDesign</w:t>
            </w:r>
            <w:r>
              <w:rPr>
                <w:rFonts w:cstheme="minorHAnsi"/>
              </w:rPr>
              <w:t>).</w:t>
            </w:r>
          </w:p>
        </w:tc>
      </w:tr>
      <w:tr w:rsidR="00D95216" w:rsidRPr="00B47363" w14:paraId="3EE06738" w14:textId="77777777" w:rsidTr="00DA7608">
        <w:tc>
          <w:tcPr>
            <w:tcW w:w="0" w:type="auto"/>
          </w:tcPr>
          <w:p w14:paraId="168F48F9" w14:textId="7844D97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1EF366D" w14:textId="648986A1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SUBP_CNT</w:t>
            </w:r>
          </w:p>
        </w:tc>
        <w:tc>
          <w:tcPr>
            <w:tcW w:w="0" w:type="auto"/>
          </w:tcPr>
          <w:p w14:paraId="2107AF65" w14:textId="1D561A96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count – number of subplots within the plot.</w:t>
            </w:r>
          </w:p>
        </w:tc>
      </w:tr>
      <w:tr w:rsidR="00D95216" w:rsidRPr="00B47363" w14:paraId="5664985C" w14:textId="77777777" w:rsidTr="00DA7608">
        <w:tc>
          <w:tcPr>
            <w:tcW w:w="0" w:type="auto"/>
          </w:tcPr>
          <w:p w14:paraId="41E4ABA8" w14:textId="2B21044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C9A1D7A" w14:textId="69A5CC7E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TREE_SAMP</w:t>
            </w:r>
          </w:p>
        </w:tc>
        <w:tc>
          <w:tcPr>
            <w:tcW w:w="0" w:type="auto"/>
          </w:tcPr>
          <w:p w14:paraId="3F69BC2B" w14:textId="1E57F050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subplot sample. </w:t>
            </w:r>
          </w:p>
        </w:tc>
      </w:tr>
      <w:tr w:rsidR="00D95216" w:rsidRPr="00B47363" w14:paraId="2AB16856" w14:textId="77777777" w:rsidTr="00DA7608">
        <w:tc>
          <w:tcPr>
            <w:tcW w:w="0" w:type="auto"/>
          </w:tcPr>
          <w:p w14:paraId="6C35D9FC" w14:textId="624394BD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8F88D35" w14:textId="3C2A9D3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TREE_DBH</w:t>
            </w:r>
          </w:p>
        </w:tc>
        <w:tc>
          <w:tcPr>
            <w:tcW w:w="0" w:type="auto"/>
          </w:tcPr>
          <w:p w14:paraId="224E236A" w14:textId="2C563C1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DBH range.</w:t>
            </w:r>
          </w:p>
        </w:tc>
      </w:tr>
      <w:tr w:rsidR="00D95216" w:rsidRPr="00B47363" w14:paraId="01E65DDC" w14:textId="77777777" w:rsidTr="00DA7608">
        <w:tc>
          <w:tcPr>
            <w:tcW w:w="0" w:type="auto"/>
          </w:tcPr>
          <w:p w14:paraId="72FC6203" w14:textId="1867A476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74904D3" w14:textId="5A139CF2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SAP_SAMP</w:t>
            </w:r>
          </w:p>
        </w:tc>
        <w:tc>
          <w:tcPr>
            <w:tcW w:w="0" w:type="auto"/>
          </w:tcPr>
          <w:p w14:paraId="274AF6AF" w14:textId="0ECBD2CD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Sapling subplot sample. </w:t>
            </w:r>
          </w:p>
        </w:tc>
      </w:tr>
      <w:tr w:rsidR="00D95216" w:rsidRPr="00B47363" w14:paraId="655112DB" w14:textId="77777777" w:rsidTr="00DA7608">
        <w:tc>
          <w:tcPr>
            <w:tcW w:w="0" w:type="auto"/>
          </w:tcPr>
          <w:p w14:paraId="758349B9" w14:textId="131E643C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8B02289" w14:textId="61AC5712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SAP_DBH</w:t>
            </w:r>
          </w:p>
        </w:tc>
        <w:tc>
          <w:tcPr>
            <w:tcW w:w="0" w:type="auto"/>
          </w:tcPr>
          <w:p w14:paraId="2829C401" w14:textId="4B57980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 DBH range.</w:t>
            </w:r>
          </w:p>
        </w:tc>
      </w:tr>
      <w:tr w:rsidR="00D95216" w:rsidRPr="00B47363" w14:paraId="7E8A79F2" w14:textId="77777777" w:rsidTr="00DA7608">
        <w:tc>
          <w:tcPr>
            <w:tcW w:w="0" w:type="auto"/>
          </w:tcPr>
          <w:p w14:paraId="724D5A1C" w14:textId="3C67582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0" w:type="auto"/>
          </w:tcPr>
          <w:p w14:paraId="1C86DC5C" w14:textId="17FCD8E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UNDERSTORY</w:t>
            </w:r>
          </w:p>
        </w:tc>
        <w:tc>
          <w:tcPr>
            <w:tcW w:w="0" w:type="auto"/>
          </w:tcPr>
          <w:p w14:paraId="7CC07662" w14:textId="458F3CAC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Understory </w:t>
            </w:r>
            <w:r w:rsidR="0054040F">
              <w:rPr>
                <w:rFonts w:cstheme="minorHAnsi"/>
              </w:rPr>
              <w:t>transect sample</w:t>
            </w:r>
            <w:r>
              <w:rPr>
                <w:rFonts w:cstheme="minorHAnsi"/>
              </w:rPr>
              <w:t>.</w:t>
            </w:r>
          </w:p>
        </w:tc>
      </w:tr>
      <w:tr w:rsidR="00D95216" w:rsidRPr="00B47363" w14:paraId="37A00F64" w14:textId="77777777" w:rsidTr="00DA7608">
        <w:tc>
          <w:tcPr>
            <w:tcW w:w="0" w:type="auto"/>
          </w:tcPr>
          <w:p w14:paraId="21752BEE" w14:textId="05F2D4A0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27231C69" w14:textId="338ACF0F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WD_TRANS_CNT</w:t>
            </w:r>
          </w:p>
        </w:tc>
        <w:tc>
          <w:tcPr>
            <w:tcW w:w="0" w:type="auto"/>
          </w:tcPr>
          <w:p w14:paraId="09059E8C" w14:textId="63A1F62D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Woody debris transect count – number of transects on the subplot</w:t>
            </w:r>
            <w:r w:rsidR="00C5354C">
              <w:rPr>
                <w:rFonts w:cstheme="minorHAnsi"/>
              </w:rPr>
              <w:t>.</w:t>
            </w:r>
          </w:p>
        </w:tc>
      </w:tr>
      <w:tr w:rsidR="00D95216" w:rsidRPr="00B47363" w14:paraId="027BFC8F" w14:textId="77777777" w:rsidTr="00DA7608">
        <w:tc>
          <w:tcPr>
            <w:tcW w:w="0" w:type="auto"/>
          </w:tcPr>
          <w:p w14:paraId="127B4174" w14:textId="08DB00E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1D8AB59E" w14:textId="1C46DE3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464A42">
              <w:rPr>
                <w:rFonts w:cstheme="minorHAnsi"/>
              </w:rPr>
              <w:t>RANS_LEN</w:t>
            </w:r>
          </w:p>
        </w:tc>
        <w:tc>
          <w:tcPr>
            <w:tcW w:w="0" w:type="auto"/>
          </w:tcPr>
          <w:p w14:paraId="6D6623E5" w14:textId="65C7B23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Woody debris transect sample length.</w:t>
            </w:r>
          </w:p>
        </w:tc>
      </w:tr>
      <w:tr w:rsidR="00D95216" w:rsidRPr="00B47363" w14:paraId="3591A85B" w14:textId="77777777" w:rsidTr="00DA7608">
        <w:tc>
          <w:tcPr>
            <w:tcW w:w="0" w:type="auto"/>
          </w:tcPr>
          <w:p w14:paraId="6994B0DF" w14:textId="25D4EF6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08523A54" w14:textId="3728285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1HR_</w:t>
            </w: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55944E6E" w14:textId="292B97D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Fine woody debris (1 hour) transect sample for wood debris with diameter range of 0-0.6 cm.</w:t>
            </w:r>
          </w:p>
        </w:tc>
      </w:tr>
      <w:tr w:rsidR="00D95216" w:rsidRPr="00B47363" w14:paraId="1B932572" w14:textId="77777777" w:rsidTr="00DA7608">
        <w:tc>
          <w:tcPr>
            <w:tcW w:w="0" w:type="auto"/>
          </w:tcPr>
          <w:p w14:paraId="4ABCDB78" w14:textId="4A2A46C2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4A3C75F7" w14:textId="1DA1BCE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10HR_</w:t>
            </w: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0C8669BD" w14:textId="69C3239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Small woody debris (10 hour) transect sample for wood debris with diameter range of 0.6-2.5 cm.</w:t>
            </w:r>
          </w:p>
        </w:tc>
      </w:tr>
      <w:tr w:rsidR="00D95216" w:rsidRPr="00B47363" w14:paraId="1FF88B1A" w14:textId="77777777" w:rsidTr="00DA7608">
        <w:tc>
          <w:tcPr>
            <w:tcW w:w="0" w:type="auto"/>
          </w:tcPr>
          <w:p w14:paraId="77103936" w14:textId="5C82AF60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446FD2AA" w14:textId="60EFB79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100HR_TRANS</w:t>
            </w:r>
          </w:p>
        </w:tc>
        <w:tc>
          <w:tcPr>
            <w:tcW w:w="0" w:type="auto"/>
          </w:tcPr>
          <w:p w14:paraId="10F19BF4" w14:textId="7839C3F5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Medium (100 hour) transect sample for wood debris with diameter range of 2.5-7.6 cm. </w:t>
            </w:r>
          </w:p>
        </w:tc>
      </w:tr>
      <w:tr w:rsidR="00D95216" w:rsidRPr="00B47363" w14:paraId="3AFB77B5" w14:textId="77777777" w:rsidTr="00DA7608">
        <w:tc>
          <w:tcPr>
            <w:tcW w:w="0" w:type="auto"/>
          </w:tcPr>
          <w:p w14:paraId="1CFD2569" w14:textId="2CFA3A35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3690F321" w14:textId="5E5B1296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1000HR_</w:t>
            </w: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71CC057D" w14:textId="3052DE3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Large (1000 hour) transect sample for wood debris with diameter range&gt;7.6 cm.</w:t>
            </w:r>
          </w:p>
        </w:tc>
      </w:tr>
      <w:tr w:rsidR="00D95216" w:rsidRPr="00B47363" w14:paraId="5E1A8DEC" w14:textId="77777777" w:rsidTr="00DA7608">
        <w:tc>
          <w:tcPr>
            <w:tcW w:w="0" w:type="auto"/>
          </w:tcPr>
          <w:p w14:paraId="5C2C38CA" w14:textId="583553FB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0" w:type="auto"/>
          </w:tcPr>
          <w:p w14:paraId="278B75A6" w14:textId="79E97E3B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C2D3A19" w14:textId="784BC095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project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).</w:t>
            </w:r>
          </w:p>
        </w:tc>
      </w:tr>
      <w:tr w:rsidR="00D95216" w:rsidRPr="00B47363" w14:paraId="1D393992" w14:textId="77777777" w:rsidTr="00DA7608">
        <w:tc>
          <w:tcPr>
            <w:tcW w:w="0" w:type="auto"/>
          </w:tcPr>
          <w:p w14:paraId="3BC38375" w14:textId="078859FA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0" w:type="auto"/>
          </w:tcPr>
          <w:p w14:paraId="5696E87C" w14:textId="4B9A907F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661B3BC" w14:textId="4280A3EF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72DA997C" w14:textId="77777777" w:rsidR="00D12CF8" w:rsidRDefault="00D12CF8" w:rsidP="00D12CF8">
      <w:pPr>
        <w:spacing w:after="100" w:afterAutospacing="1" w:line="240" w:lineRule="auto"/>
        <w:rPr>
          <w:rFonts w:cstheme="minorHAnsi"/>
          <w:b/>
        </w:rPr>
      </w:pPr>
    </w:p>
    <w:p w14:paraId="4EBD6E4D" w14:textId="73B325EF" w:rsidR="00895E5F" w:rsidRPr="00B47363" w:rsidRDefault="00895E5F" w:rsidP="00244CA8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Soil Flux Disturbance</w:t>
      </w:r>
    </w:p>
    <w:p w14:paraId="543D54B7" w14:textId="07A1A91C" w:rsidR="00895E5F" w:rsidRDefault="00895E5F" w:rsidP="00244CA8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Flux Disturbance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Ref_S</w:t>
      </w:r>
      <w:r>
        <w:rPr>
          <w:rFonts w:cstheme="minorHAnsi"/>
          <w:i/>
        </w:rPr>
        <w:t>oilFlux_Disturb</w:t>
      </w:r>
      <w:r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92"/>
        <w:gridCol w:w="2430"/>
        <w:gridCol w:w="1710"/>
        <w:gridCol w:w="1080"/>
        <w:gridCol w:w="1440"/>
      </w:tblGrid>
      <w:tr w:rsidR="00895E5F" w:rsidRPr="00B47363" w14:paraId="798B8C6F" w14:textId="77777777" w:rsidTr="00895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FE7DB07" w14:textId="77777777" w:rsidR="00895E5F" w:rsidRPr="00B47363" w:rsidRDefault="00895E5F" w:rsidP="00244CA8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92" w:type="dxa"/>
          </w:tcPr>
          <w:p w14:paraId="0CCA80A0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430" w:type="dxa"/>
          </w:tcPr>
          <w:p w14:paraId="4FB52EE0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74D41C6A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085314EF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7656C334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895E5F" w:rsidRPr="00B47363" w14:paraId="55E8452E" w14:textId="77777777" w:rsidTr="0089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99789EA" w14:textId="77777777" w:rsidR="00895E5F" w:rsidRPr="00B47363" w:rsidRDefault="00895E5F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92" w:type="dxa"/>
          </w:tcPr>
          <w:p w14:paraId="4592BF22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430" w:type="dxa"/>
          </w:tcPr>
          <w:p w14:paraId="29BB4F33" w14:textId="390A2D5A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disturbance ID</w:t>
            </w:r>
          </w:p>
        </w:tc>
        <w:tc>
          <w:tcPr>
            <w:tcW w:w="1710" w:type="dxa"/>
          </w:tcPr>
          <w:p w14:paraId="11DA14D2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765D8617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CEE1D55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895E5F" w:rsidRPr="00B47363" w14:paraId="7330495A" w14:textId="77777777" w:rsidTr="0089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AB2E6ED" w14:textId="77777777" w:rsidR="00895E5F" w:rsidRPr="00B47363" w:rsidRDefault="00895E5F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92" w:type="dxa"/>
          </w:tcPr>
          <w:p w14:paraId="4C51FD8B" w14:textId="060E71E0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2430" w:type="dxa"/>
          </w:tcPr>
          <w:p w14:paraId="0078A979" w14:textId="61ED3B99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1710" w:type="dxa"/>
          </w:tcPr>
          <w:p w14:paraId="300A309E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11F7F6F1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0C93CD9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895E5F" w:rsidRPr="00B47363" w14:paraId="653FE111" w14:textId="77777777" w:rsidTr="00895E5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E7AF550" w14:textId="77777777" w:rsidR="00895E5F" w:rsidRDefault="00895E5F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92" w:type="dxa"/>
          </w:tcPr>
          <w:p w14:paraId="6E21BC07" w14:textId="2FABD940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2430" w:type="dxa"/>
          </w:tcPr>
          <w:p w14:paraId="1F373AB4" w14:textId="3B844BC6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description</w:t>
            </w:r>
          </w:p>
        </w:tc>
        <w:tc>
          <w:tcPr>
            <w:tcW w:w="1710" w:type="dxa"/>
          </w:tcPr>
          <w:p w14:paraId="24D3BD12" w14:textId="77777777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6A091F6C" w14:textId="77777777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B0761CD" w14:textId="77777777" w:rsidR="00895E5F" w:rsidRPr="00B47363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6C83EB69" w14:textId="77777777" w:rsidR="00895E5F" w:rsidRDefault="00895E5F" w:rsidP="00244CA8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0C1B43" w14:paraId="7CE512C6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86F21F1" w14:textId="77777777" w:rsidR="000C1B4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5A760685" w14:textId="77777777" w:rsidR="000C1B43" w:rsidRDefault="000C1B43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C1B43" w14:paraId="55CCF7E9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0E3CCC" w14:textId="77777777" w:rsidR="000C1B43" w:rsidRDefault="000C1B43" w:rsidP="00244CA8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6C3F5C83" w14:textId="77777777" w:rsidR="000C1B43" w:rsidRDefault="000C1B43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0C1B43" w14:paraId="4381073F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4F9C42" w14:textId="77777777" w:rsidR="000C1B43" w:rsidRDefault="000C1B43" w:rsidP="00244CA8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102A5810" w14:textId="281223B9" w:rsidR="000C1B43" w:rsidRDefault="000C1B43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(DISTURBANCE)</w:t>
            </w:r>
          </w:p>
        </w:tc>
      </w:tr>
    </w:tbl>
    <w:p w14:paraId="3AA8CA8C" w14:textId="77777777" w:rsidR="000C1B43" w:rsidRDefault="000C1B43" w:rsidP="00244CA8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20"/>
      </w:tblGrid>
      <w:tr w:rsidR="00766C10" w14:paraId="24E596FD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47DDE05" w14:textId="77777777" w:rsidR="00766C10" w:rsidRDefault="00766C10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0BBB20CA" w14:textId="77777777" w:rsidR="00766C10" w:rsidRDefault="00766C10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66C10" w:rsidRPr="00026E7E" w14:paraId="68F542D3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6DE24D4" w14:textId="07B6F1DF" w:rsidR="00766C10" w:rsidRPr="00026E7E" w:rsidRDefault="00766C10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SoilFlux_Collar</w:t>
            </w:r>
          </w:p>
        </w:tc>
        <w:tc>
          <w:tcPr>
            <w:tcW w:w="1220" w:type="dxa"/>
          </w:tcPr>
          <w:p w14:paraId="6337A657" w14:textId="36F9A037" w:rsidR="00766C10" w:rsidRPr="00026E7E" w:rsidRDefault="00766C10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DISTURBID</w:t>
            </w:r>
          </w:p>
        </w:tc>
      </w:tr>
    </w:tbl>
    <w:p w14:paraId="6E649A3C" w14:textId="77777777" w:rsidR="00766C10" w:rsidRDefault="00766C10" w:rsidP="00244CA8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2180"/>
        <w:gridCol w:w="6852"/>
      </w:tblGrid>
      <w:tr w:rsidR="000C1B43" w:rsidRPr="00B47363" w14:paraId="60301B1C" w14:textId="77777777" w:rsidTr="00B7492E">
        <w:tc>
          <w:tcPr>
            <w:tcW w:w="0" w:type="auto"/>
          </w:tcPr>
          <w:p w14:paraId="0D006C94" w14:textId="4DD5583F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452300C" w14:textId="06395C72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00A24BC" w14:textId="2B6D0F17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flux disturbance ID – unique number used to identify a soil flux disturbance.</w:t>
            </w:r>
          </w:p>
        </w:tc>
      </w:tr>
      <w:tr w:rsidR="000C1B43" w:rsidRPr="00B47363" w14:paraId="7628AA11" w14:textId="77777777" w:rsidTr="00B7492E">
        <w:tc>
          <w:tcPr>
            <w:tcW w:w="0" w:type="auto"/>
          </w:tcPr>
          <w:p w14:paraId="308CE0B5" w14:textId="423B2E44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79549EF" w14:textId="608090A4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0" w:type="auto"/>
          </w:tcPr>
          <w:p w14:paraId="254228EC" w14:textId="4BF091BA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Disturbance.</w:t>
            </w:r>
          </w:p>
        </w:tc>
      </w:tr>
      <w:tr w:rsidR="000C1B43" w:rsidRPr="00B47363" w14:paraId="0081D1B4" w14:textId="77777777" w:rsidTr="000459F4">
        <w:trPr>
          <w:trHeight w:val="306"/>
        </w:trPr>
        <w:tc>
          <w:tcPr>
            <w:tcW w:w="0" w:type="auto"/>
          </w:tcPr>
          <w:p w14:paraId="11114132" w14:textId="291E15C3" w:rsidR="000C1B43" w:rsidRDefault="000C1B43" w:rsidP="000C1B4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DFEC7BF" w14:textId="61016E78" w:rsidR="000C1B43" w:rsidRPr="00F210E0" w:rsidRDefault="000C1B43" w:rsidP="000C1B4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0" w:type="auto"/>
          </w:tcPr>
          <w:p w14:paraId="1241C727" w14:textId="2F376C52" w:rsidR="000C1B43" w:rsidRPr="00B47363" w:rsidRDefault="000C1B43" w:rsidP="000C1B4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 description.</w:t>
            </w:r>
          </w:p>
        </w:tc>
      </w:tr>
    </w:tbl>
    <w:p w14:paraId="31FE89FD" w14:textId="77777777" w:rsidR="000C1B43" w:rsidRPr="00B47363" w:rsidRDefault="000C1B43" w:rsidP="00D12CF8">
      <w:pPr>
        <w:spacing w:after="100" w:afterAutospacing="1" w:line="240" w:lineRule="auto"/>
        <w:rPr>
          <w:rFonts w:cstheme="minorHAnsi"/>
          <w:b/>
        </w:rPr>
      </w:pPr>
    </w:p>
    <w:p w14:paraId="5ACD523F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F8F1043" w14:textId="4E241F30" w:rsidR="00940465" w:rsidRPr="00B47363" w:rsidRDefault="00940465" w:rsidP="004C743D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Species</w:t>
      </w:r>
    </w:p>
    <w:p w14:paraId="5E6FC3C3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  <w:commentRangeStart w:id="9"/>
      <w:r>
        <w:rPr>
          <w:rFonts w:cstheme="minorHAnsi"/>
        </w:rPr>
        <w:t xml:space="preserve">Species Table </w:t>
      </w:r>
      <w:commentRangeEnd w:id="9"/>
      <w:r w:rsidR="00951EFA">
        <w:rPr>
          <w:rStyle w:val="CommentReference"/>
        </w:rPr>
        <w:commentReference w:id="9"/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Ref_Species</w:t>
      </w:r>
      <w:r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BA3D2B" w:rsidRPr="00B47363" w14:paraId="7721565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0B5FF90" w14:textId="77777777" w:rsidR="00BA3D2B" w:rsidRPr="00B47363" w:rsidRDefault="00BA3D2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6119E41E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39514491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7DC042AB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53CA8BB6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1C5EAD0C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BA3D2B" w:rsidRPr="00B47363" w14:paraId="367D392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4FAFFAE" w14:textId="77777777" w:rsidR="00BA3D2B" w:rsidRPr="00B47363" w:rsidRDefault="00BA3D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3C2FA495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0AC9B0F6" w14:textId="77777777" w:rsidR="00BA3D2B" w:rsidRPr="00B47363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</w:t>
            </w:r>
            <w:r w:rsidR="00BA3D2B">
              <w:rPr>
                <w:rFonts w:cstheme="minorHAnsi"/>
              </w:rPr>
              <w:t xml:space="preserve"> ID</w:t>
            </w:r>
          </w:p>
        </w:tc>
        <w:tc>
          <w:tcPr>
            <w:tcW w:w="1710" w:type="dxa"/>
          </w:tcPr>
          <w:p w14:paraId="7696961F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0A0A0B6A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E64A791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75E8050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D06279D" w14:textId="77777777" w:rsidR="00BA3D2B" w:rsidRPr="00B47363" w:rsidRDefault="00BA3D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702AB6CE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SPP</w:t>
            </w:r>
          </w:p>
        </w:tc>
        <w:tc>
          <w:tcPr>
            <w:tcW w:w="2250" w:type="dxa"/>
          </w:tcPr>
          <w:p w14:paraId="31B3F7F2" w14:textId="77777777" w:rsidR="00BA3D2B" w:rsidRPr="00B47363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symbol</w:t>
            </w:r>
          </w:p>
        </w:tc>
        <w:tc>
          <w:tcPr>
            <w:tcW w:w="1710" w:type="dxa"/>
          </w:tcPr>
          <w:p w14:paraId="603BC32C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6FBB5B07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1A018E7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0C5BEF7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11680DD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375A8C0E" w14:textId="77777777" w:rsidR="00BA3D2B" w:rsidRPr="00F210E0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SCIENTIFIC_NAME</w:t>
            </w:r>
          </w:p>
        </w:tc>
        <w:tc>
          <w:tcPr>
            <w:tcW w:w="2250" w:type="dxa"/>
          </w:tcPr>
          <w:p w14:paraId="27BBD2E6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Scientific name</w:t>
            </w:r>
          </w:p>
        </w:tc>
        <w:tc>
          <w:tcPr>
            <w:tcW w:w="1710" w:type="dxa"/>
          </w:tcPr>
          <w:p w14:paraId="6B9684EA" w14:textId="77777777" w:rsidR="00BA3D2B" w:rsidRPr="00F210E0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0875EA2A" w14:textId="77777777" w:rsidR="00BA3D2B" w:rsidRPr="00F210E0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2EA50920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2A6F640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DFF403D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045035FC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PHYLUM</w:t>
            </w:r>
          </w:p>
        </w:tc>
        <w:tc>
          <w:tcPr>
            <w:tcW w:w="2250" w:type="dxa"/>
          </w:tcPr>
          <w:p w14:paraId="1433C583" w14:textId="77777777" w:rsidR="00BA3D2B" w:rsidRPr="00AD350C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Phylum</w:t>
            </w:r>
          </w:p>
        </w:tc>
        <w:tc>
          <w:tcPr>
            <w:tcW w:w="1710" w:type="dxa"/>
          </w:tcPr>
          <w:p w14:paraId="212CF893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5548EBE7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698EE837" w14:textId="77777777" w:rsidR="00BA3D2B" w:rsidRPr="006651CE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2A12AB5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E5CC5B9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22" w:type="dxa"/>
          </w:tcPr>
          <w:p w14:paraId="1819FCA3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2250" w:type="dxa"/>
          </w:tcPr>
          <w:p w14:paraId="37FDB60F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1710" w:type="dxa"/>
          </w:tcPr>
          <w:p w14:paraId="1B3E23CF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39F0852E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5B320C67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016CD0B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9437C2D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22" w:type="dxa"/>
          </w:tcPr>
          <w:p w14:paraId="1CFF88D7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2250" w:type="dxa"/>
          </w:tcPr>
          <w:p w14:paraId="12316651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1710" w:type="dxa"/>
          </w:tcPr>
          <w:p w14:paraId="0C2EEC79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7F329686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52C59833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6CD3816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690D84C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14:paraId="3DC6BC32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</w:p>
        </w:tc>
        <w:tc>
          <w:tcPr>
            <w:tcW w:w="2250" w:type="dxa"/>
          </w:tcPr>
          <w:p w14:paraId="0C2E8E47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</w:p>
        </w:tc>
        <w:tc>
          <w:tcPr>
            <w:tcW w:w="1710" w:type="dxa"/>
          </w:tcPr>
          <w:p w14:paraId="7114F189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4B831A5E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F975CE4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60C4958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917251B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22" w:type="dxa"/>
          </w:tcPr>
          <w:p w14:paraId="57F73F92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</w:p>
        </w:tc>
        <w:tc>
          <w:tcPr>
            <w:tcW w:w="2250" w:type="dxa"/>
          </w:tcPr>
          <w:p w14:paraId="434E97CF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</w:p>
        </w:tc>
        <w:tc>
          <w:tcPr>
            <w:tcW w:w="1710" w:type="dxa"/>
          </w:tcPr>
          <w:p w14:paraId="3922BCE3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04B51E65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35BB892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33549D60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0A82EE2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22" w:type="dxa"/>
          </w:tcPr>
          <w:p w14:paraId="7F1B76B4" w14:textId="77777777" w:rsidR="00BA3D2B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250" w:type="dxa"/>
          </w:tcPr>
          <w:p w14:paraId="5BA5D917" w14:textId="77777777" w:rsidR="00BA3D2B" w:rsidRPr="00AD350C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04863162" w14:textId="77777777" w:rsidR="00BA3D2B" w:rsidRPr="00F210E0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2B2130E7" w14:textId="77777777" w:rsidR="00BA3D2B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335DDF84" w14:textId="77777777" w:rsidR="00BA3D2B" w:rsidRPr="006651CE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</w:tbl>
    <w:p w14:paraId="50263E38" w14:textId="77777777" w:rsidR="00BA3D2B" w:rsidRDefault="00BA3D2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BA3D2B" w14:paraId="0D693BE7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62DDC15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0861077F" w14:textId="77777777" w:rsidR="00BA3D2B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BA3D2B" w14:paraId="102C77A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2BB934" w14:textId="77777777" w:rsidR="00BA3D2B" w:rsidRDefault="00BA3D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D6CC0C7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BA3D2B" w14:paraId="0F74277E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4F7D21C" w14:textId="77777777" w:rsidR="00BA3D2B" w:rsidRDefault="00BA3D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024440BC" w14:textId="77777777" w:rsidR="00BA3D2B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(PROJECT)</w:t>
            </w:r>
          </w:p>
        </w:tc>
      </w:tr>
    </w:tbl>
    <w:p w14:paraId="629C25DF" w14:textId="77777777" w:rsidR="006E60C0" w:rsidRDefault="006E60C0" w:rsidP="006E60C0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926"/>
      </w:tblGrid>
      <w:tr w:rsidR="006E60C0" w14:paraId="16105BE6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B65D0AD" w14:textId="77777777" w:rsidR="006E60C0" w:rsidRDefault="006E60C0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6" w:type="dxa"/>
          </w:tcPr>
          <w:p w14:paraId="2C034F92" w14:textId="77777777" w:rsidR="006E60C0" w:rsidRDefault="006E60C0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6E60C0" w:rsidRPr="00026E7E" w14:paraId="1F3EF855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CA24174" w14:textId="46F742B1" w:rsidR="006E60C0" w:rsidRDefault="006E60C0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6" w:type="dxa"/>
          </w:tcPr>
          <w:p w14:paraId="47B5A9C6" w14:textId="1271B20F" w:rsidR="006E60C0" w:rsidRDefault="006E60C0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2B256E26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4DC9A1D4" w14:textId="0D6008D5" w:rsidR="006E60C0" w:rsidRDefault="006E60C0" w:rsidP="006E60C0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6" w:type="dxa"/>
          </w:tcPr>
          <w:p w14:paraId="4B5230C2" w14:textId="54BC96A7" w:rsidR="006E60C0" w:rsidRDefault="006E60C0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51BCE171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5FF8251" w14:textId="39F4DE86" w:rsidR="006E60C0" w:rsidRPr="00026E7E" w:rsidRDefault="006E60C0" w:rsidP="006E60C0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926" w:type="dxa"/>
          </w:tcPr>
          <w:p w14:paraId="46374773" w14:textId="45C13E14" w:rsidR="006E60C0" w:rsidRPr="00026E7E" w:rsidRDefault="006E60C0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2CDA80EB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6217DA6" w14:textId="416328B8" w:rsidR="006E60C0" w:rsidRDefault="006E60C0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926" w:type="dxa"/>
          </w:tcPr>
          <w:p w14:paraId="5DDE1BB9" w14:textId="18BB373E" w:rsidR="006E60C0" w:rsidRDefault="006E60C0" w:rsidP="006E6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01BF9961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59082BF" w14:textId="595B279D" w:rsidR="006E60C0" w:rsidRDefault="006E60C0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Ref_WoodDensity</w:t>
            </w:r>
          </w:p>
        </w:tc>
        <w:tc>
          <w:tcPr>
            <w:tcW w:w="926" w:type="dxa"/>
          </w:tcPr>
          <w:p w14:paraId="23F4CF40" w14:textId="6248BBCF" w:rsidR="006E60C0" w:rsidRDefault="006E60C0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</w:tbl>
    <w:p w14:paraId="761BD348" w14:textId="77777777" w:rsidR="00BA3D2B" w:rsidRDefault="00BA3D2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851"/>
        <w:gridCol w:w="7181"/>
      </w:tblGrid>
      <w:tr w:rsidR="00C93D1C" w:rsidRPr="00B47363" w14:paraId="55B64AD0" w14:textId="77777777" w:rsidTr="009833CB">
        <w:tc>
          <w:tcPr>
            <w:tcW w:w="0" w:type="auto"/>
          </w:tcPr>
          <w:p w14:paraId="24855F14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B9D47BA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BD56CA8" w14:textId="77777777" w:rsidR="00C93D1C" w:rsidRPr="00B47363" w:rsidRDefault="00C93D1C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Species ID – unique number used to identify a species record.</w:t>
            </w:r>
          </w:p>
        </w:tc>
      </w:tr>
      <w:tr w:rsidR="00C93D1C" w:rsidRPr="00B47363" w14:paraId="6101CCDE" w14:textId="77777777" w:rsidTr="009833CB">
        <w:tc>
          <w:tcPr>
            <w:tcW w:w="0" w:type="auto"/>
          </w:tcPr>
          <w:p w14:paraId="4D60E8F9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9D68960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SPP</w:t>
            </w:r>
          </w:p>
        </w:tc>
        <w:tc>
          <w:tcPr>
            <w:tcW w:w="0" w:type="auto"/>
          </w:tcPr>
          <w:p w14:paraId="5660F773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Species symbol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7515213D" w14:textId="77777777" w:rsidTr="009833CB">
        <w:tc>
          <w:tcPr>
            <w:tcW w:w="0" w:type="auto"/>
          </w:tcPr>
          <w:p w14:paraId="1D1D558A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9675066" w14:textId="77777777" w:rsidR="00C93D1C" w:rsidRPr="00F210E0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SCIENTIFIC_NAME</w:t>
            </w:r>
          </w:p>
        </w:tc>
        <w:tc>
          <w:tcPr>
            <w:tcW w:w="0" w:type="auto"/>
          </w:tcPr>
          <w:p w14:paraId="5B84148C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Scientific name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5EFD65E6" w14:textId="77777777" w:rsidTr="009833CB">
        <w:tc>
          <w:tcPr>
            <w:tcW w:w="0" w:type="auto"/>
          </w:tcPr>
          <w:p w14:paraId="46A90DF5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E893FF3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PHYLUM</w:t>
            </w:r>
          </w:p>
        </w:tc>
        <w:tc>
          <w:tcPr>
            <w:tcW w:w="0" w:type="auto"/>
          </w:tcPr>
          <w:p w14:paraId="52674636" w14:textId="77777777" w:rsidR="00C93D1C" w:rsidRDefault="00AD262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Phylum.</w:t>
            </w:r>
          </w:p>
        </w:tc>
      </w:tr>
      <w:tr w:rsidR="00C93D1C" w:rsidRPr="00B47363" w14:paraId="79BFA9F3" w14:textId="77777777" w:rsidTr="009833CB">
        <w:tc>
          <w:tcPr>
            <w:tcW w:w="0" w:type="auto"/>
          </w:tcPr>
          <w:p w14:paraId="3A3B120E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7307357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0" w:type="auto"/>
          </w:tcPr>
          <w:p w14:paraId="68C57252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7DD0B7C4" w14:textId="77777777" w:rsidTr="009833CB">
        <w:tc>
          <w:tcPr>
            <w:tcW w:w="0" w:type="auto"/>
          </w:tcPr>
          <w:p w14:paraId="48E7BA46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CE1F7F4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0" w:type="auto"/>
          </w:tcPr>
          <w:p w14:paraId="03F23465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3DF580C7" w14:textId="77777777" w:rsidTr="009833CB">
        <w:tc>
          <w:tcPr>
            <w:tcW w:w="0" w:type="auto"/>
          </w:tcPr>
          <w:p w14:paraId="4B26D96E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C703B49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</w:p>
        </w:tc>
        <w:tc>
          <w:tcPr>
            <w:tcW w:w="0" w:type="auto"/>
          </w:tcPr>
          <w:p w14:paraId="689F2FB1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03E3E840" w14:textId="77777777" w:rsidTr="009833CB">
        <w:tc>
          <w:tcPr>
            <w:tcW w:w="0" w:type="auto"/>
          </w:tcPr>
          <w:p w14:paraId="0E5A2637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378D03E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</w:p>
        </w:tc>
        <w:tc>
          <w:tcPr>
            <w:tcW w:w="0" w:type="auto"/>
          </w:tcPr>
          <w:p w14:paraId="3CD9A035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  <w:r w:rsidR="00AD2625">
              <w:rPr>
                <w:rFonts w:cstheme="minorHAnsi"/>
              </w:rPr>
              <w:t>.</w:t>
            </w:r>
          </w:p>
        </w:tc>
      </w:tr>
      <w:tr w:rsidR="00BA3D2B" w:rsidRPr="00B47363" w14:paraId="341DED45" w14:textId="77777777" w:rsidTr="009833CB">
        <w:tc>
          <w:tcPr>
            <w:tcW w:w="0" w:type="auto"/>
          </w:tcPr>
          <w:p w14:paraId="59518E4E" w14:textId="77777777" w:rsidR="00BA3D2B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8CD22E0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60BFAB5D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project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F95809">
              <w:rPr>
                <w:rFonts w:cstheme="minorHAnsi"/>
              </w:rPr>
              <w:t>.</w:t>
            </w:r>
          </w:p>
        </w:tc>
      </w:tr>
    </w:tbl>
    <w:p w14:paraId="5AF1348A" w14:textId="77777777" w:rsidR="000C1B43" w:rsidRDefault="000C1B43" w:rsidP="000C1B43">
      <w:pPr>
        <w:spacing w:after="100" w:afterAutospacing="1" w:line="240" w:lineRule="auto"/>
        <w:rPr>
          <w:rFonts w:cstheme="minorHAnsi"/>
          <w:b/>
        </w:rPr>
      </w:pPr>
    </w:p>
    <w:p w14:paraId="3EB4D2F2" w14:textId="77777777" w:rsidR="00F6097A" w:rsidRDefault="00F6097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A7BF7B8" w14:textId="4C35957E" w:rsidR="00940465" w:rsidRPr="00B47363" w:rsidRDefault="00940465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Topography</w:t>
      </w:r>
    </w:p>
    <w:p w14:paraId="40DB335F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Topography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Ref_Topography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430"/>
        <w:gridCol w:w="1620"/>
        <w:gridCol w:w="990"/>
        <w:gridCol w:w="1440"/>
      </w:tblGrid>
      <w:tr w:rsidR="00F7349D" w:rsidRPr="00B47363" w14:paraId="693C8F81" w14:textId="77777777" w:rsidTr="00F73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44EA212" w14:textId="77777777" w:rsidR="00F7349D" w:rsidRPr="00B47363" w:rsidRDefault="00F7349D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47AC6F38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430" w:type="dxa"/>
          </w:tcPr>
          <w:p w14:paraId="3D3399A6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0" w:type="dxa"/>
          </w:tcPr>
          <w:p w14:paraId="7F9A5B21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990" w:type="dxa"/>
          </w:tcPr>
          <w:p w14:paraId="5FA6FB6B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24083095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F7349D" w:rsidRPr="00B47363" w14:paraId="4DD74C97" w14:textId="77777777" w:rsidTr="00F7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35A3DBA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47FED7B2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430" w:type="dxa"/>
          </w:tcPr>
          <w:p w14:paraId="16A59A50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Topography ID</w:t>
            </w:r>
          </w:p>
        </w:tc>
        <w:tc>
          <w:tcPr>
            <w:tcW w:w="1620" w:type="dxa"/>
          </w:tcPr>
          <w:p w14:paraId="6A1DAFF3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990" w:type="dxa"/>
          </w:tcPr>
          <w:p w14:paraId="0FF3E2A9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A4B17A8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7349D" w:rsidRPr="00B47363" w14:paraId="3423ADDE" w14:textId="77777777" w:rsidTr="00F7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7A21E69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1758F05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</w:t>
            </w:r>
          </w:p>
        </w:tc>
        <w:tc>
          <w:tcPr>
            <w:tcW w:w="2430" w:type="dxa"/>
          </w:tcPr>
          <w:p w14:paraId="15FC635F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Topography</w:t>
            </w:r>
          </w:p>
        </w:tc>
        <w:tc>
          <w:tcPr>
            <w:tcW w:w="1620" w:type="dxa"/>
          </w:tcPr>
          <w:p w14:paraId="0E7D01F7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990" w:type="dxa"/>
          </w:tcPr>
          <w:p w14:paraId="6CC12686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8EFD74E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7349D" w:rsidRPr="00B47363" w14:paraId="5DB941F0" w14:textId="77777777" w:rsidTr="00F734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7D1F204" w14:textId="77777777" w:rsidR="00F7349D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C3E7186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TOPO_DESCR</w:t>
            </w:r>
          </w:p>
        </w:tc>
        <w:tc>
          <w:tcPr>
            <w:tcW w:w="2430" w:type="dxa"/>
          </w:tcPr>
          <w:p w14:paraId="7295F4FF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Topography description</w:t>
            </w:r>
          </w:p>
        </w:tc>
        <w:tc>
          <w:tcPr>
            <w:tcW w:w="1620" w:type="dxa"/>
          </w:tcPr>
          <w:p w14:paraId="7DE4DA3C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990" w:type="dxa"/>
          </w:tcPr>
          <w:p w14:paraId="4F953CE3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2B4DAB81" w14:textId="77777777" w:rsidR="00F7349D" w:rsidRPr="00B47363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723785E" w14:textId="77777777" w:rsidR="00F7349D" w:rsidRDefault="00F7349D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F7349D" w14:paraId="12BC15B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CD825F" w14:textId="77777777" w:rsidR="00F7349D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650F3048" w14:textId="77777777" w:rsidR="00F7349D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F7349D" w14:paraId="5E810C3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9A0C55" w14:textId="77777777" w:rsidR="00F7349D" w:rsidRDefault="00F7349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4D80693" w14:textId="77777777" w:rsidR="00F7349D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F7349D" w14:paraId="76C86FB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7BF945F" w14:textId="77777777" w:rsidR="00F7349D" w:rsidRDefault="00F7349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2BABBEEE" w14:textId="77777777" w:rsidR="00F7349D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(TOPO)</w:t>
            </w:r>
          </w:p>
        </w:tc>
      </w:tr>
    </w:tbl>
    <w:p w14:paraId="0F35C05A" w14:textId="77777777" w:rsidR="00723C0D" w:rsidRDefault="00723C0D" w:rsidP="00723C0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723C0D" w14:paraId="1283BAD1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C20F771" w14:textId="77777777" w:rsidR="00723C0D" w:rsidRDefault="00723C0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37C16D1D" w14:textId="77777777" w:rsidR="00723C0D" w:rsidRDefault="00723C0D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23C0D" w:rsidRPr="00026E7E" w14:paraId="70E1F7A9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A2B020" w14:textId="77EBC239" w:rsidR="00723C0D" w:rsidRPr="00026E7E" w:rsidRDefault="00723C0D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164BB16A" w14:textId="36DEAC18" w:rsidR="00723C0D" w:rsidRPr="00026E7E" w:rsidRDefault="00723C0D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TOPOID</w:t>
            </w:r>
          </w:p>
        </w:tc>
      </w:tr>
      <w:tr w:rsidR="00723C0D" w:rsidRPr="00026E7E" w14:paraId="12AE9A72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BC6E27" w14:textId="4F67D364" w:rsidR="00723C0D" w:rsidRDefault="00723C0D" w:rsidP="00723C0D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SoilFlux_Collar</w:t>
            </w:r>
          </w:p>
        </w:tc>
        <w:tc>
          <w:tcPr>
            <w:tcW w:w="928" w:type="dxa"/>
          </w:tcPr>
          <w:p w14:paraId="39DA9C65" w14:textId="5D258435" w:rsidR="00723C0D" w:rsidRDefault="00723C0D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TOPOID</w:t>
            </w:r>
          </w:p>
        </w:tc>
      </w:tr>
    </w:tbl>
    <w:p w14:paraId="0424B4B9" w14:textId="77777777" w:rsidR="00723C0D" w:rsidRDefault="00723C0D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419"/>
        <w:gridCol w:w="6589"/>
      </w:tblGrid>
      <w:tr w:rsidR="00F7349D" w:rsidRPr="00B47363" w14:paraId="48DD6AE0" w14:textId="77777777" w:rsidTr="009833CB">
        <w:tc>
          <w:tcPr>
            <w:tcW w:w="0" w:type="auto"/>
          </w:tcPr>
          <w:p w14:paraId="6C322538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ACABEFE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F0E0B8A" w14:textId="77777777" w:rsidR="00F7349D" w:rsidRPr="00B47363" w:rsidRDefault="00F7349D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Topographic ID – unique number used to identify a topographic record.</w:t>
            </w:r>
          </w:p>
        </w:tc>
      </w:tr>
      <w:tr w:rsidR="00F7349D" w:rsidRPr="00B47363" w14:paraId="3C87F35A" w14:textId="77777777" w:rsidTr="009833CB">
        <w:tc>
          <w:tcPr>
            <w:tcW w:w="0" w:type="auto"/>
          </w:tcPr>
          <w:p w14:paraId="7159E0A0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00B3E62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</w:t>
            </w:r>
          </w:p>
        </w:tc>
        <w:tc>
          <w:tcPr>
            <w:tcW w:w="0" w:type="auto"/>
          </w:tcPr>
          <w:p w14:paraId="6A64EA93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Topography.</w:t>
            </w:r>
          </w:p>
        </w:tc>
      </w:tr>
      <w:tr w:rsidR="00F7349D" w:rsidRPr="00B47363" w14:paraId="1F87A6A7" w14:textId="77777777" w:rsidTr="009833CB">
        <w:tc>
          <w:tcPr>
            <w:tcW w:w="0" w:type="auto"/>
          </w:tcPr>
          <w:p w14:paraId="468F9764" w14:textId="77777777" w:rsidR="00F7349D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DAFAD0D" w14:textId="77777777" w:rsidR="00F7349D" w:rsidRPr="00F210E0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TOPO_DESCR</w:t>
            </w:r>
          </w:p>
        </w:tc>
        <w:tc>
          <w:tcPr>
            <w:tcW w:w="0" w:type="auto"/>
          </w:tcPr>
          <w:p w14:paraId="278E7768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Topography description.</w:t>
            </w:r>
          </w:p>
        </w:tc>
      </w:tr>
    </w:tbl>
    <w:p w14:paraId="32110E4A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</w:p>
    <w:p w14:paraId="525E59D3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35DFA82" w14:textId="11D9249D" w:rsidR="00940465" w:rsidRPr="00B47363" w:rsidRDefault="00940465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Tree Status</w:t>
      </w:r>
    </w:p>
    <w:p w14:paraId="57602DF5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Tree Status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Ref_TreeStatus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430"/>
        <w:gridCol w:w="1620"/>
        <w:gridCol w:w="990"/>
        <w:gridCol w:w="1440"/>
      </w:tblGrid>
      <w:tr w:rsidR="00291C99" w:rsidRPr="00B47363" w14:paraId="6C03C5B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FCFFCF4" w14:textId="77777777" w:rsidR="00291C99" w:rsidRPr="00B47363" w:rsidRDefault="00291C99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0927D42B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430" w:type="dxa"/>
          </w:tcPr>
          <w:p w14:paraId="58031996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0" w:type="dxa"/>
          </w:tcPr>
          <w:p w14:paraId="09F97087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990" w:type="dxa"/>
          </w:tcPr>
          <w:p w14:paraId="415EA723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673EB71D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291C99" w:rsidRPr="00B47363" w14:paraId="7C0AD13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7C54384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15BBFBCB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430" w:type="dxa"/>
          </w:tcPr>
          <w:p w14:paraId="67B7503E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status ID</w:t>
            </w:r>
          </w:p>
        </w:tc>
        <w:tc>
          <w:tcPr>
            <w:tcW w:w="1620" w:type="dxa"/>
          </w:tcPr>
          <w:p w14:paraId="7E8E4EE2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990" w:type="dxa"/>
          </w:tcPr>
          <w:p w14:paraId="347537AD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FE5C031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91C99" w:rsidRPr="00B47363" w14:paraId="505022C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6084A3F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4715400F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2430" w:type="dxa"/>
          </w:tcPr>
          <w:p w14:paraId="15474BE1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status</w:t>
            </w:r>
          </w:p>
        </w:tc>
        <w:tc>
          <w:tcPr>
            <w:tcW w:w="1620" w:type="dxa"/>
          </w:tcPr>
          <w:p w14:paraId="6B36B4B4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990" w:type="dxa"/>
          </w:tcPr>
          <w:p w14:paraId="2CBF3F8C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FF5B5E7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91C99" w:rsidRPr="00B47363" w14:paraId="3C17C8DA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D54020B" w14:textId="77777777" w:rsidR="00291C99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0ADF253C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STATUS_DESCR</w:t>
            </w:r>
          </w:p>
        </w:tc>
        <w:tc>
          <w:tcPr>
            <w:tcW w:w="2430" w:type="dxa"/>
          </w:tcPr>
          <w:p w14:paraId="2DA41BFB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status description</w:t>
            </w:r>
          </w:p>
        </w:tc>
        <w:tc>
          <w:tcPr>
            <w:tcW w:w="1620" w:type="dxa"/>
          </w:tcPr>
          <w:p w14:paraId="0BD233F8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990" w:type="dxa"/>
          </w:tcPr>
          <w:p w14:paraId="1A206506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67D045EF" w14:textId="77777777" w:rsidR="00291C99" w:rsidRPr="00B47363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78123AA" w14:textId="77777777" w:rsidR="00291C99" w:rsidRDefault="00291C99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291C99" w14:paraId="050CDB4E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042341C" w14:textId="77777777" w:rsidR="00291C99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76D5D9AE" w14:textId="77777777" w:rsidR="00291C99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291C99" w14:paraId="4B33C23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945F2CF" w14:textId="77777777" w:rsidR="00291C99" w:rsidRDefault="00291C99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6B80E73B" w14:textId="77777777" w:rsidR="00291C99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291C99" w14:paraId="2914E976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D79BD" w14:textId="77777777" w:rsidR="00291C99" w:rsidRDefault="00291C99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69241A61" w14:textId="77777777" w:rsidR="00291C99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(STATUS)</w:t>
            </w:r>
          </w:p>
        </w:tc>
      </w:tr>
    </w:tbl>
    <w:p w14:paraId="0F4D3D3A" w14:textId="77777777" w:rsidR="00E5472B" w:rsidRDefault="00E5472B" w:rsidP="00E5472B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E5472B" w14:paraId="2B77DC03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132A4B3" w14:textId="77777777" w:rsidR="00E5472B" w:rsidRDefault="00E5472B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2EE53D92" w14:textId="77777777" w:rsidR="00E5472B" w:rsidRDefault="00E5472B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5472B" w:rsidRPr="00026E7E" w14:paraId="5DB291B4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0402DFE" w14:textId="2E3A539F" w:rsidR="00E5472B" w:rsidRPr="00026E7E" w:rsidRDefault="00E5472B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8" w:type="dxa"/>
          </w:tcPr>
          <w:p w14:paraId="29312704" w14:textId="2C8CF76E" w:rsidR="00E5472B" w:rsidRPr="00026E7E" w:rsidRDefault="00E5472B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472B">
              <w:rPr>
                <w:rFonts w:ascii="Calibri" w:hAnsi="Calibri" w:cs="Calibri"/>
                <w:color w:val="000000"/>
              </w:rPr>
              <w:t>STATID</w:t>
            </w:r>
          </w:p>
        </w:tc>
      </w:tr>
      <w:tr w:rsidR="00E5472B" w:rsidRPr="00026E7E" w14:paraId="08114901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68C8AA6" w14:textId="404C74E9" w:rsidR="00E5472B" w:rsidRDefault="00E5472B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8" w:type="dxa"/>
          </w:tcPr>
          <w:p w14:paraId="78AFB720" w14:textId="1A500232" w:rsidR="00E5472B" w:rsidRDefault="00E5472B" w:rsidP="00E547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5472B">
              <w:rPr>
                <w:rFonts w:ascii="Calibri" w:hAnsi="Calibri" w:cs="Calibri"/>
                <w:color w:val="000000"/>
              </w:rPr>
              <w:t>STATID</w:t>
            </w:r>
          </w:p>
        </w:tc>
      </w:tr>
    </w:tbl>
    <w:p w14:paraId="224D0EC3" w14:textId="77777777" w:rsidR="00291C99" w:rsidRDefault="00291C99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592"/>
        <w:gridCol w:w="6467"/>
      </w:tblGrid>
      <w:tr w:rsidR="00291C99" w:rsidRPr="00B47363" w14:paraId="065F0AB1" w14:textId="77777777" w:rsidTr="009833CB">
        <w:tc>
          <w:tcPr>
            <w:tcW w:w="0" w:type="auto"/>
          </w:tcPr>
          <w:p w14:paraId="013C1FD7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A9E3C24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3762465" w14:textId="77777777" w:rsidR="00291C99" w:rsidRPr="00B47363" w:rsidRDefault="00291C99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Tree status ID – unique number used to identify a topographic record.</w:t>
            </w:r>
          </w:p>
        </w:tc>
      </w:tr>
      <w:tr w:rsidR="00291C99" w:rsidRPr="00B47363" w14:paraId="2395E6F3" w14:textId="77777777" w:rsidTr="009833CB">
        <w:tc>
          <w:tcPr>
            <w:tcW w:w="0" w:type="auto"/>
          </w:tcPr>
          <w:p w14:paraId="0729CD2B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9B0AC2E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0" w:type="auto"/>
          </w:tcPr>
          <w:p w14:paraId="39CA5E71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status.</w:t>
            </w:r>
          </w:p>
        </w:tc>
      </w:tr>
      <w:tr w:rsidR="00291C99" w:rsidRPr="00B47363" w14:paraId="70C0E5DF" w14:textId="77777777" w:rsidTr="009833CB">
        <w:tc>
          <w:tcPr>
            <w:tcW w:w="0" w:type="auto"/>
          </w:tcPr>
          <w:p w14:paraId="48C9C035" w14:textId="77777777" w:rsidR="00291C99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EDF997A" w14:textId="77777777" w:rsidR="00291C99" w:rsidRPr="00F210E0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STATUS_DESCR</w:t>
            </w:r>
          </w:p>
        </w:tc>
        <w:tc>
          <w:tcPr>
            <w:tcW w:w="0" w:type="auto"/>
          </w:tcPr>
          <w:p w14:paraId="630FD08F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status description.</w:t>
            </w:r>
          </w:p>
        </w:tc>
      </w:tr>
    </w:tbl>
    <w:p w14:paraId="333F99BE" w14:textId="77777777" w:rsidR="00862DBD" w:rsidRDefault="00862DBD" w:rsidP="00972A95">
      <w:pPr>
        <w:spacing w:after="100" w:afterAutospacing="1" w:line="240" w:lineRule="auto"/>
        <w:rPr>
          <w:rFonts w:cstheme="minorHAnsi"/>
        </w:rPr>
      </w:pPr>
    </w:p>
    <w:p w14:paraId="501C5E38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4C6355A" w14:textId="77777777" w:rsidR="0075796F" w:rsidRPr="00B47363" w:rsidRDefault="0075796F" w:rsidP="0075796F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Wood Density</w:t>
      </w:r>
    </w:p>
    <w:p w14:paraId="12F980FC" w14:textId="77777777" w:rsidR="0075796F" w:rsidRDefault="0075796F" w:rsidP="0075796F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Wood Density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Ref_WoodDensity</w:t>
      </w:r>
      <w:r w:rsidRPr="00B47363">
        <w:rPr>
          <w:rFonts w:cstheme="minorHAnsi"/>
        </w:rPr>
        <w:t>)</w:t>
      </w:r>
      <w:r>
        <w:rPr>
          <w:rFonts w:cstheme="minorHAnsi"/>
        </w:rPr>
        <w:t xml:space="preserve"> aggregate 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75796F" w:rsidRPr="00B47363" w14:paraId="623E90CA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8D5FB5F" w14:textId="77777777" w:rsidR="0075796F" w:rsidRPr="00B47363" w:rsidRDefault="0075796F" w:rsidP="004052F9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14192B5B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24A0EC3F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4C93EA7A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61972FFF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00193623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75796F" w:rsidRPr="00B47363" w14:paraId="7A4218C7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5457871" w14:textId="77777777" w:rsidR="0075796F" w:rsidRPr="00B47363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252A4D1C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62DCFEA4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 density ID</w:t>
            </w:r>
          </w:p>
        </w:tc>
        <w:tc>
          <w:tcPr>
            <w:tcW w:w="1710" w:type="dxa"/>
          </w:tcPr>
          <w:p w14:paraId="5321C0C1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50EC8A86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D8B0B6D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016698C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4BD95BC" w14:textId="77777777" w:rsidR="0075796F" w:rsidRPr="00B47363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826287D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2250" w:type="dxa"/>
          </w:tcPr>
          <w:p w14:paraId="3AEBF90F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710" w:type="dxa"/>
          </w:tcPr>
          <w:p w14:paraId="09BE9064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6EB5FAEE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56687BEA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75796F" w:rsidRPr="00B47363" w14:paraId="299A05BE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800AD50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D05C2C9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SGN</w:t>
            </w:r>
          </w:p>
        </w:tc>
        <w:tc>
          <w:tcPr>
            <w:tcW w:w="2250" w:type="dxa"/>
          </w:tcPr>
          <w:p w14:paraId="510E6D77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 number</w:t>
            </w:r>
          </w:p>
        </w:tc>
        <w:tc>
          <w:tcPr>
            <w:tcW w:w="1710" w:type="dxa"/>
          </w:tcPr>
          <w:p w14:paraId="318A3CE8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1F4F5F7C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30ECB4C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4C039A9A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4DB096A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3204F49C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2250" w:type="dxa"/>
          </w:tcPr>
          <w:p w14:paraId="0328DAFE" w14:textId="77777777" w:rsidR="0075796F" w:rsidRPr="00AD350C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</w:t>
            </w:r>
          </w:p>
        </w:tc>
        <w:tc>
          <w:tcPr>
            <w:tcW w:w="1710" w:type="dxa"/>
          </w:tcPr>
          <w:p w14:paraId="5165FF57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510187DF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2C649A2" w14:textId="77777777" w:rsidR="0075796F" w:rsidRPr="006651CE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02D42B0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14EDC1D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22" w:type="dxa"/>
          </w:tcPr>
          <w:p w14:paraId="095F1A08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2250" w:type="dxa"/>
          </w:tcPr>
          <w:p w14:paraId="2076620D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1710" w:type="dxa"/>
          </w:tcPr>
          <w:p w14:paraId="789C4896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1E99A7B8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7C3EFD3" w14:textId="77777777" w:rsidR="0075796F" w:rsidRPr="008F1326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03050B66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0844A72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22" w:type="dxa"/>
          </w:tcPr>
          <w:p w14:paraId="0E28BE27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250" w:type="dxa"/>
          </w:tcPr>
          <w:p w14:paraId="4C139444" w14:textId="77777777" w:rsidR="0075796F" w:rsidRPr="00AD350C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262BD417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1080" w:type="dxa"/>
          </w:tcPr>
          <w:p w14:paraId="7A743298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56C5F2EB" w14:textId="77777777" w:rsidR="0075796F" w:rsidRPr="006651CE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75796F" w:rsidRPr="00B47363" w14:paraId="2BFAA082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392FC5A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14:paraId="68E800A8" w14:textId="77777777" w:rsidR="0075796F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50" w:type="dxa"/>
          </w:tcPr>
          <w:p w14:paraId="276E1675" w14:textId="77777777" w:rsidR="0075796F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710" w:type="dxa"/>
          </w:tcPr>
          <w:p w14:paraId="45604FC9" w14:textId="77777777" w:rsidR="0075796F" w:rsidRPr="00F210E0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1AE19E39" w14:textId="77777777" w:rsidR="0075796F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5C7FC021" w14:textId="77777777" w:rsidR="0075796F" w:rsidRPr="008F1326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48EC71FE" w14:textId="77777777" w:rsidR="0075796F" w:rsidRDefault="0075796F" w:rsidP="0075796F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430"/>
      </w:tblGrid>
      <w:tr w:rsidR="0075796F" w14:paraId="400AF49E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DE0427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430" w:type="dxa"/>
          </w:tcPr>
          <w:p w14:paraId="2D520EB5" w14:textId="77777777" w:rsidR="0075796F" w:rsidRDefault="0075796F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75796F" w14:paraId="118A80A7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573A72" w14:textId="77777777" w:rsidR="0075796F" w:rsidRDefault="0075796F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430" w:type="dxa"/>
          </w:tcPr>
          <w:p w14:paraId="506A1A94" w14:textId="77777777" w:rsidR="0075796F" w:rsidRDefault="0075796F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5796F" w14:paraId="11A926B1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97634D4" w14:textId="77777777" w:rsidR="0075796F" w:rsidRDefault="0075796F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430" w:type="dxa"/>
          </w:tcPr>
          <w:p w14:paraId="16D5584C" w14:textId="77777777" w:rsidR="0075796F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(SPECIID, ORIGIN, SGN)</w:t>
            </w:r>
          </w:p>
        </w:tc>
      </w:tr>
    </w:tbl>
    <w:p w14:paraId="213E07EE" w14:textId="77777777" w:rsidR="0075796F" w:rsidRDefault="0075796F" w:rsidP="0075796F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75796F" w14:paraId="36147AE5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C2EEB4" w14:textId="77777777" w:rsidR="0075796F" w:rsidRDefault="0075796F" w:rsidP="00405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84C66E7" w14:textId="77777777" w:rsidR="0075796F" w:rsidRDefault="0075796F" w:rsidP="0040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5796F" w:rsidRPr="00026E7E" w14:paraId="65BFFAFC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BB67E6" w14:textId="77777777" w:rsidR="0075796F" w:rsidRPr="00026E7E" w:rsidRDefault="0075796F" w:rsidP="004052F9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8" w:type="dxa"/>
          </w:tcPr>
          <w:p w14:paraId="128DD20D" w14:textId="77777777" w:rsidR="0075796F" w:rsidRPr="00026E7E" w:rsidRDefault="0075796F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SGID</w:t>
            </w:r>
          </w:p>
        </w:tc>
      </w:tr>
      <w:tr w:rsidR="0075796F" w:rsidRPr="00026E7E" w14:paraId="7F8AE1CB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10C9394" w14:textId="77777777" w:rsidR="0075796F" w:rsidRDefault="0075796F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8" w:type="dxa"/>
          </w:tcPr>
          <w:p w14:paraId="2A865C2D" w14:textId="77777777" w:rsidR="0075796F" w:rsidRDefault="0075796F" w:rsidP="004052F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SGID</w:t>
            </w:r>
          </w:p>
        </w:tc>
      </w:tr>
    </w:tbl>
    <w:p w14:paraId="0E051279" w14:textId="77777777" w:rsidR="0075796F" w:rsidRDefault="0075796F" w:rsidP="0075796F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73"/>
        <w:gridCol w:w="8159"/>
      </w:tblGrid>
      <w:tr w:rsidR="0075796F" w:rsidRPr="00B47363" w14:paraId="44BA2F54" w14:textId="77777777" w:rsidTr="004052F9">
        <w:tc>
          <w:tcPr>
            <w:tcW w:w="0" w:type="auto"/>
          </w:tcPr>
          <w:p w14:paraId="73A26AD2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8E8E357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9664D8E" w14:textId="3AC348D8" w:rsidR="0075796F" w:rsidRPr="00B47363" w:rsidRDefault="0075796F" w:rsidP="004052F9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Wood density ID – unique number used to identify a wood density record.</w:t>
            </w:r>
          </w:p>
        </w:tc>
      </w:tr>
      <w:tr w:rsidR="0075796F" w:rsidRPr="00B47363" w14:paraId="125074A4" w14:textId="77777777" w:rsidTr="004052F9">
        <w:tc>
          <w:tcPr>
            <w:tcW w:w="0" w:type="auto"/>
          </w:tcPr>
          <w:p w14:paraId="35B69530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8862CF4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0E77504E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equation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).</w:t>
            </w:r>
          </w:p>
        </w:tc>
      </w:tr>
      <w:tr w:rsidR="0075796F" w:rsidRPr="00B47363" w14:paraId="1D84CC92" w14:textId="77777777" w:rsidTr="004052F9">
        <w:tc>
          <w:tcPr>
            <w:tcW w:w="0" w:type="auto"/>
          </w:tcPr>
          <w:p w14:paraId="339762D0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1B697FC" w14:textId="77777777" w:rsidR="0075796F" w:rsidRPr="00F210E0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SGN</w:t>
            </w:r>
          </w:p>
        </w:tc>
        <w:tc>
          <w:tcPr>
            <w:tcW w:w="0" w:type="auto"/>
          </w:tcPr>
          <w:p w14:paraId="64F170E4" w14:textId="19708E73" w:rsidR="0075796F" w:rsidRPr="00B47363" w:rsidRDefault="0075796F" w:rsidP="00942D1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Specific gravity number – unique number used to identify the species specific gravity record.</w:t>
            </w:r>
          </w:p>
        </w:tc>
      </w:tr>
      <w:tr w:rsidR="0075796F" w:rsidRPr="00B47363" w14:paraId="53A8FA03" w14:textId="77777777" w:rsidTr="004052F9">
        <w:tc>
          <w:tcPr>
            <w:tcW w:w="0" w:type="auto"/>
          </w:tcPr>
          <w:p w14:paraId="0AA8CC8B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8BB9943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0" w:type="auto"/>
          </w:tcPr>
          <w:p w14:paraId="1FF34BA0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Specific gravity (g/cm</w:t>
            </w:r>
            <w:r w:rsidRPr="007F2A4C">
              <w:rPr>
                <w:rFonts w:cstheme="minorHAnsi"/>
                <w:vertAlign w:val="superscript"/>
              </w:rPr>
              <w:t>3</w:t>
            </w:r>
            <w:r>
              <w:rPr>
                <w:rFonts w:cstheme="minorHAnsi"/>
              </w:rPr>
              <w:t>) – Wood density specific gravity.</w:t>
            </w:r>
          </w:p>
        </w:tc>
      </w:tr>
      <w:tr w:rsidR="0075796F" w:rsidRPr="00B47363" w14:paraId="57260579" w14:textId="77777777" w:rsidTr="004052F9">
        <w:tc>
          <w:tcPr>
            <w:tcW w:w="0" w:type="auto"/>
          </w:tcPr>
          <w:p w14:paraId="148C2A79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0460E37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0" w:type="auto"/>
          </w:tcPr>
          <w:p w14:paraId="7A9C3EE6" w14:textId="77777777" w:rsidR="0075796F" w:rsidRPr="00DD459B" w:rsidRDefault="0075796F" w:rsidP="004052F9">
            <w:pPr>
              <w:spacing w:after="100" w:afterAutospacing="1"/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Origin – region the wood density estimates were created for.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75796F" w:rsidRPr="00B47363" w14:paraId="0A00CF7F" w14:textId="77777777" w:rsidTr="004052F9">
        <w:tc>
          <w:tcPr>
            <w:tcW w:w="0" w:type="auto"/>
          </w:tcPr>
          <w:p w14:paraId="68ACDFFA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B195EAC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751D90F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project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).</w:t>
            </w:r>
          </w:p>
        </w:tc>
      </w:tr>
      <w:tr w:rsidR="0075796F" w:rsidRPr="00B47363" w14:paraId="64FCDA74" w14:textId="77777777" w:rsidTr="004052F9">
        <w:tc>
          <w:tcPr>
            <w:tcW w:w="0" w:type="auto"/>
          </w:tcPr>
          <w:p w14:paraId="5C24F3B5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10A645EB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55D4EFB5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53557CF7" w14:textId="77777777" w:rsidR="0075796F" w:rsidRDefault="0075796F" w:rsidP="0075796F">
      <w:pPr>
        <w:spacing w:after="100" w:afterAutospacing="1" w:line="240" w:lineRule="auto"/>
        <w:rPr>
          <w:rFonts w:cstheme="minorHAnsi"/>
        </w:rPr>
      </w:pPr>
    </w:p>
    <w:p w14:paraId="11A7EDFE" w14:textId="77777777" w:rsidR="0075796F" w:rsidRDefault="0075796F" w:rsidP="0075796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351696D" w14:textId="08A8D5BD" w:rsidR="00472EE1" w:rsidRPr="00B47363" w:rsidRDefault="00472EE1" w:rsidP="00472EE1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Woody Debris Sample Length</w:t>
      </w:r>
    </w:p>
    <w:p w14:paraId="15466274" w14:textId="069ABF11" w:rsidR="00472EE1" w:rsidRPr="00B47363" w:rsidRDefault="00472EE1" w:rsidP="00472EE1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Woody Debris</w:t>
      </w:r>
      <w:r w:rsidRPr="00B47363">
        <w:rPr>
          <w:rFonts w:cstheme="minorHAnsi"/>
        </w:rPr>
        <w:t xml:space="preserve"> </w:t>
      </w:r>
      <w:r>
        <w:rPr>
          <w:rFonts w:cstheme="minorHAnsi"/>
        </w:rPr>
        <w:t xml:space="preserve">Sample Length </w:t>
      </w:r>
      <w:r w:rsidRPr="00B47363">
        <w:rPr>
          <w:rFonts w:cstheme="minorHAnsi"/>
        </w:rPr>
        <w:t>Table (</w:t>
      </w:r>
      <w:r>
        <w:rPr>
          <w:rFonts w:cstheme="minorHAnsi"/>
        </w:rPr>
        <w:t>Ref_</w:t>
      </w:r>
      <w:r w:rsidRPr="008330B9">
        <w:rPr>
          <w:rFonts w:cstheme="minorHAnsi"/>
          <w:i/>
        </w:rPr>
        <w:t>WoodyDebris_</w:t>
      </w:r>
      <w:r>
        <w:rPr>
          <w:rFonts w:cstheme="minorHAnsi"/>
          <w:i/>
        </w:rPr>
        <w:t>Samp</w:t>
      </w:r>
      <w:r w:rsidRPr="008330B9">
        <w:rPr>
          <w:rFonts w:cstheme="minorHAnsi"/>
          <w:i/>
        </w:rPr>
        <w:t>L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3029"/>
        <w:gridCol w:w="1452"/>
        <w:gridCol w:w="860"/>
        <w:gridCol w:w="1651"/>
      </w:tblGrid>
      <w:tr w:rsidR="00472EE1" w:rsidRPr="00B47363" w14:paraId="3F635B78" w14:textId="77777777" w:rsidTr="0077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3BA653" w14:textId="77777777" w:rsidR="00472EE1" w:rsidRPr="00B47363" w:rsidRDefault="00472EE1" w:rsidP="0077233E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368A21C" w14:textId="77777777" w:rsidR="00472EE1" w:rsidRPr="00B47363" w:rsidRDefault="00472EE1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01FCB7C" w14:textId="77777777" w:rsidR="00472EE1" w:rsidRPr="00B47363" w:rsidRDefault="00472EE1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ECE408A" w14:textId="77777777" w:rsidR="00472EE1" w:rsidRPr="00B47363" w:rsidRDefault="00472EE1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798EEEEE" w14:textId="77777777" w:rsidR="00472EE1" w:rsidRPr="00B47363" w:rsidRDefault="00472EE1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7B7129F3" w14:textId="77777777" w:rsidR="00472EE1" w:rsidRPr="00B47363" w:rsidRDefault="00472EE1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72EE1" w:rsidRPr="00B47363" w14:paraId="07FD7B5A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8DEBD" w14:textId="77777777" w:rsidR="00472EE1" w:rsidRPr="00B47363" w:rsidRDefault="00472EE1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C45D1D4" w14:textId="77777777" w:rsidR="00472EE1" w:rsidRPr="00B47363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D8F6B55" w14:textId="013F35DD" w:rsidR="00472EE1" w:rsidRPr="00B47363" w:rsidRDefault="00472EE1" w:rsidP="00472EE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Sample length ID</w:t>
            </w:r>
          </w:p>
        </w:tc>
        <w:tc>
          <w:tcPr>
            <w:tcW w:w="0" w:type="auto"/>
          </w:tcPr>
          <w:p w14:paraId="32159A5C" w14:textId="77777777" w:rsidR="00472EE1" w:rsidRPr="00B47363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01CF8648" w14:textId="77777777" w:rsidR="00472EE1" w:rsidRPr="00B47363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15F16E1" w14:textId="77777777" w:rsidR="00472EE1" w:rsidRPr="00B47363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72EE1" w:rsidRPr="00B47363" w14:paraId="2E65AEBA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71EC5C" w14:textId="77777777" w:rsidR="00472EE1" w:rsidRPr="00B47363" w:rsidRDefault="00472EE1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78555E6" w14:textId="1C75815A" w:rsidR="00472EE1" w:rsidRPr="00B47363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PROTOID</w:t>
            </w:r>
          </w:p>
        </w:tc>
        <w:tc>
          <w:tcPr>
            <w:tcW w:w="0" w:type="auto"/>
          </w:tcPr>
          <w:p w14:paraId="213D0F2E" w14:textId="1ED6977F" w:rsidR="00472EE1" w:rsidRPr="00B47363" w:rsidRDefault="00472EE1" w:rsidP="00472EE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Prototype  ID</w:t>
            </w:r>
          </w:p>
        </w:tc>
        <w:tc>
          <w:tcPr>
            <w:tcW w:w="0" w:type="auto"/>
          </w:tcPr>
          <w:p w14:paraId="3E7C1B26" w14:textId="77777777" w:rsidR="00472EE1" w:rsidRPr="00F210E0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3A2A4690" w14:textId="77777777" w:rsidR="00472EE1" w:rsidRPr="00F210E0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2E1E047" w14:textId="7CA274C9" w:rsidR="00472EE1" w:rsidRPr="00F210E0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Ref_Protocol</w:t>
            </w:r>
          </w:p>
        </w:tc>
      </w:tr>
      <w:tr w:rsidR="00472EE1" w:rsidRPr="00B47363" w14:paraId="20FDBC1D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CF27D" w14:textId="77777777" w:rsidR="00472EE1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61F5284" w14:textId="77777777" w:rsidR="00472EE1" w:rsidRPr="00F210E0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0AAD7922" w14:textId="77777777" w:rsidR="00472EE1" w:rsidRPr="00F210E0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3C0CC566" w14:textId="77777777" w:rsidR="00472EE1" w:rsidRPr="00F210E0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50FDAECC" w14:textId="77777777" w:rsidR="00472EE1" w:rsidRPr="00F210E0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F27B2A9" w14:textId="77777777" w:rsidR="00472EE1" w:rsidRPr="00B47363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E1326">
              <w:rPr>
                <w:rFonts w:cstheme="minorHAnsi"/>
                <w:i/>
              </w:rPr>
              <w:t>Ref_Component</w:t>
            </w:r>
          </w:p>
        </w:tc>
      </w:tr>
      <w:tr w:rsidR="00472EE1" w:rsidRPr="00B47363" w14:paraId="00A23364" w14:textId="77777777" w:rsidTr="00772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65949" w14:textId="77777777" w:rsidR="00472EE1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73C1A8F" w14:textId="1104760A" w:rsidR="00472EE1" w:rsidRPr="00B47363" w:rsidRDefault="00472EE1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06744D">
              <w:rPr>
                <w:rFonts w:cstheme="minorHAnsi"/>
              </w:rPr>
              <w:t>EN</w:t>
            </w:r>
          </w:p>
        </w:tc>
        <w:tc>
          <w:tcPr>
            <w:tcW w:w="0" w:type="auto"/>
          </w:tcPr>
          <w:p w14:paraId="57D3E65F" w14:textId="77777777" w:rsidR="00472EE1" w:rsidRPr="00B47363" w:rsidRDefault="00472EE1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Length</w:t>
            </w:r>
          </w:p>
        </w:tc>
        <w:tc>
          <w:tcPr>
            <w:tcW w:w="0" w:type="auto"/>
          </w:tcPr>
          <w:p w14:paraId="77399F41" w14:textId="77777777" w:rsidR="00472EE1" w:rsidRPr="00F210E0" w:rsidRDefault="00472EE1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89F6B28" w14:textId="77777777" w:rsidR="00472EE1" w:rsidRPr="00B47363" w:rsidRDefault="00472EE1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0" w:type="auto"/>
          </w:tcPr>
          <w:p w14:paraId="16DEE920" w14:textId="77777777" w:rsidR="00472EE1" w:rsidRPr="00B47363" w:rsidRDefault="00472EE1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699A30BC" w14:textId="77777777" w:rsidR="00472EE1" w:rsidRDefault="00472EE1" w:rsidP="00472EE1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472EE1" w14:paraId="2B5DA96A" w14:textId="77777777" w:rsidTr="0077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B4C78FC" w14:textId="77777777" w:rsidR="00472EE1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FCA34F0" w14:textId="77777777" w:rsidR="00472EE1" w:rsidRDefault="00472EE1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472EE1" w14:paraId="6DFFAD4E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3391343" w14:textId="77777777" w:rsidR="00472EE1" w:rsidRDefault="00472EE1" w:rsidP="0077233E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7FA4BD50" w14:textId="77777777" w:rsidR="00472EE1" w:rsidRDefault="00472EE1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472EE1" w14:paraId="146B57C1" w14:textId="77777777" w:rsidTr="00772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4A8844C" w14:textId="77777777" w:rsidR="00472EE1" w:rsidRDefault="00472EE1" w:rsidP="0077233E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FE80DEF" w14:textId="382B0933" w:rsidR="00472EE1" w:rsidRDefault="00472EE1" w:rsidP="00472EE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(PROTO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COMPID)</w:t>
            </w:r>
          </w:p>
        </w:tc>
      </w:tr>
    </w:tbl>
    <w:p w14:paraId="2E6A7106" w14:textId="77777777" w:rsidR="0075796F" w:rsidRDefault="0075796F" w:rsidP="00472EE1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38"/>
      </w:tblGrid>
      <w:tr w:rsidR="0075796F" w14:paraId="5E1C6318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058214E" w14:textId="77777777" w:rsidR="0075796F" w:rsidRDefault="0075796F" w:rsidP="00405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38" w:type="dxa"/>
          </w:tcPr>
          <w:p w14:paraId="60029509" w14:textId="77777777" w:rsidR="0075796F" w:rsidRDefault="0075796F" w:rsidP="0040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5796F" w:rsidRPr="00026E7E" w14:paraId="052368B5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2126DFC" w14:textId="77777777" w:rsidR="0075796F" w:rsidRPr="00026E7E" w:rsidRDefault="0075796F" w:rsidP="004052F9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WoodyDebris</w:t>
            </w:r>
          </w:p>
        </w:tc>
        <w:tc>
          <w:tcPr>
            <w:tcW w:w="938" w:type="dxa"/>
          </w:tcPr>
          <w:p w14:paraId="1811FCFE" w14:textId="77777777" w:rsidR="0075796F" w:rsidRPr="00026E7E" w:rsidRDefault="0075796F" w:rsidP="004052F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WDTLID</w:t>
            </w:r>
          </w:p>
        </w:tc>
      </w:tr>
    </w:tbl>
    <w:p w14:paraId="447ED257" w14:textId="77777777" w:rsidR="0075796F" w:rsidRDefault="0075796F" w:rsidP="00472EE1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39"/>
        <w:gridCol w:w="7993"/>
      </w:tblGrid>
      <w:tr w:rsidR="00472EE1" w:rsidRPr="00B47363" w14:paraId="6E8D570B" w14:textId="77777777" w:rsidTr="0077233E">
        <w:tc>
          <w:tcPr>
            <w:tcW w:w="0" w:type="auto"/>
          </w:tcPr>
          <w:p w14:paraId="56D48ABC" w14:textId="77777777" w:rsidR="00472EE1" w:rsidRPr="00B47363" w:rsidRDefault="00472EE1" w:rsidP="0077233E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2DB2DD5" w14:textId="77777777" w:rsidR="00472EE1" w:rsidRPr="00B47363" w:rsidRDefault="00472EE1" w:rsidP="0077233E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D7A0E8F" w14:textId="3D6FD288" w:rsidR="00472EE1" w:rsidRPr="00B47363" w:rsidRDefault="00472EE1" w:rsidP="00835201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Woody debris transect length ID – unique number used to identify a woody debris transect length record</w:t>
            </w:r>
            <w:r w:rsidR="00835201">
              <w:rPr>
                <w:rFonts w:cstheme="minorHAnsi"/>
              </w:rPr>
              <w:t>.</w:t>
            </w:r>
          </w:p>
        </w:tc>
      </w:tr>
      <w:tr w:rsidR="0002365F" w:rsidRPr="00B47363" w14:paraId="7C2E6F66" w14:textId="77777777" w:rsidTr="0077233E">
        <w:tc>
          <w:tcPr>
            <w:tcW w:w="0" w:type="auto"/>
          </w:tcPr>
          <w:p w14:paraId="3F512BB2" w14:textId="77777777" w:rsidR="0002365F" w:rsidRPr="00B47363" w:rsidRDefault="0002365F" w:rsidP="0002365F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8061851" w14:textId="4ABBB926" w:rsidR="0002365F" w:rsidRPr="00B47363" w:rsidRDefault="0002365F" w:rsidP="0002365F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PROTOID</w:t>
            </w:r>
          </w:p>
        </w:tc>
        <w:tc>
          <w:tcPr>
            <w:tcW w:w="0" w:type="auto"/>
          </w:tcPr>
          <w:p w14:paraId="0CDFAE4D" w14:textId="642EE8B4" w:rsidR="0002365F" w:rsidRPr="00B47363" w:rsidRDefault="0002365F" w:rsidP="00EE54D6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Protocol ID</w:t>
            </w:r>
            <w:r>
              <w:rPr>
                <w:rFonts w:cstheme="minorHAnsi"/>
              </w:rPr>
              <w:t xml:space="preserve"> – foreign key linking the </w:t>
            </w:r>
            <w:r w:rsidR="00EE54D6">
              <w:rPr>
                <w:rFonts w:cstheme="minorHAnsi"/>
              </w:rPr>
              <w:t>woody debris sample length</w:t>
            </w:r>
            <w:r>
              <w:rPr>
                <w:rFonts w:cstheme="minorHAnsi"/>
              </w:rPr>
              <w:t xml:space="preserve"> record to the protocol record (</w:t>
            </w:r>
            <w:r>
              <w:rPr>
                <w:rFonts w:cstheme="minorHAnsi"/>
                <w:i/>
              </w:rPr>
              <w:t>Ref_Protocol</w:t>
            </w:r>
            <w:r>
              <w:rPr>
                <w:rFonts w:cstheme="minorHAnsi"/>
              </w:rPr>
              <w:t>).</w:t>
            </w:r>
          </w:p>
        </w:tc>
      </w:tr>
      <w:tr w:rsidR="00472EE1" w:rsidRPr="00B47363" w14:paraId="3CA666A9" w14:textId="77777777" w:rsidTr="0077233E">
        <w:tc>
          <w:tcPr>
            <w:tcW w:w="0" w:type="auto"/>
          </w:tcPr>
          <w:p w14:paraId="1C749B6F" w14:textId="77777777" w:rsidR="00472EE1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07BC312" w14:textId="77777777" w:rsidR="00472EE1" w:rsidRPr="00F210E0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66F769E5" w14:textId="5D68C0BA" w:rsidR="00472EE1" w:rsidRPr="00185861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woody debris transect length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835201">
              <w:rPr>
                <w:rFonts w:cstheme="minorHAnsi"/>
              </w:rPr>
              <w:t>.</w:t>
            </w:r>
          </w:p>
        </w:tc>
      </w:tr>
      <w:tr w:rsidR="00472EE1" w:rsidRPr="00B47363" w14:paraId="250CEEAB" w14:textId="77777777" w:rsidTr="0077233E">
        <w:tc>
          <w:tcPr>
            <w:tcW w:w="0" w:type="auto"/>
          </w:tcPr>
          <w:p w14:paraId="56BD2D85" w14:textId="77777777" w:rsidR="00472EE1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2883623" w14:textId="77777777" w:rsidR="00472EE1" w:rsidRPr="00B47363" w:rsidRDefault="00472EE1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LEN</w:t>
            </w:r>
          </w:p>
        </w:tc>
        <w:tc>
          <w:tcPr>
            <w:tcW w:w="0" w:type="auto"/>
          </w:tcPr>
          <w:p w14:paraId="2E91A8FE" w14:textId="0C8FD878" w:rsidR="00472EE1" w:rsidRPr="00B47363" w:rsidRDefault="00472EE1" w:rsidP="0077233E">
            <w:pPr>
              <w:spacing w:after="100" w:afterAutospacing="1"/>
              <w:rPr>
                <w:rFonts w:cstheme="minorHAnsi"/>
              </w:rPr>
            </w:pPr>
            <w:r w:rsidRPr="0069424A">
              <w:rPr>
                <w:rFonts w:cstheme="minorHAnsi"/>
              </w:rPr>
              <w:t>Component transect length (m)</w:t>
            </w:r>
            <w:r w:rsidR="00835201">
              <w:rPr>
                <w:rFonts w:cstheme="minorHAnsi"/>
              </w:rPr>
              <w:t>.</w:t>
            </w:r>
          </w:p>
        </w:tc>
      </w:tr>
    </w:tbl>
    <w:p w14:paraId="7C2CDA27" w14:textId="77777777" w:rsidR="00472EE1" w:rsidRDefault="00472EE1" w:rsidP="00472EE1">
      <w:pPr>
        <w:rPr>
          <w:rFonts w:cstheme="minorHAnsi"/>
          <w:b/>
        </w:rPr>
      </w:pPr>
    </w:p>
    <w:p w14:paraId="13A8255E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E7D9EFF" w14:textId="34AE4F4E" w:rsidR="00862DBD" w:rsidRPr="00B47363" w:rsidRDefault="00862DBD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World Regions</w:t>
      </w:r>
    </w:p>
    <w:p w14:paraId="244972A8" w14:textId="77777777" w:rsidR="00862DBD" w:rsidRPr="00B47363" w:rsidRDefault="00862DBD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World Regions Table </w:t>
      </w:r>
      <w:r w:rsidRPr="00B47363">
        <w:rPr>
          <w:rFonts w:cstheme="minorHAnsi"/>
        </w:rPr>
        <w:t>(</w:t>
      </w:r>
      <w:r w:rsidR="00F2738C">
        <w:rPr>
          <w:rFonts w:cstheme="minorHAnsi"/>
          <w:i/>
        </w:rPr>
        <w:t>Ref_WorldReg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724"/>
        <w:gridCol w:w="1807"/>
        <w:gridCol w:w="1452"/>
        <w:gridCol w:w="790"/>
        <w:gridCol w:w="1503"/>
      </w:tblGrid>
      <w:tr w:rsidR="001A1A5B" w:rsidRPr="00B47363" w14:paraId="5269F848" w14:textId="77777777" w:rsidTr="0084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05E97" w14:textId="77777777" w:rsidR="001A1A5B" w:rsidRPr="00B47363" w:rsidRDefault="001A1A5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EF98C3D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685E1A5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92E367A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7CECE7B8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2782725C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1A1A5B" w:rsidRPr="00B47363" w14:paraId="1A15CE70" w14:textId="77777777" w:rsidTr="00845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6B939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DDC9C17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35D1D22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 region ID</w:t>
            </w:r>
          </w:p>
        </w:tc>
        <w:tc>
          <w:tcPr>
            <w:tcW w:w="0" w:type="auto"/>
          </w:tcPr>
          <w:p w14:paraId="66338814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Number(LIng)</w:t>
            </w:r>
          </w:p>
        </w:tc>
        <w:tc>
          <w:tcPr>
            <w:tcW w:w="0" w:type="auto"/>
          </w:tcPr>
          <w:p w14:paraId="61F8423A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C11988B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A1A5B" w:rsidRPr="00B47363" w14:paraId="284B01DD" w14:textId="77777777" w:rsidTr="00845B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D4C2B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A7FF147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WORLD_REGION</w:t>
            </w:r>
          </w:p>
        </w:tc>
        <w:tc>
          <w:tcPr>
            <w:tcW w:w="0" w:type="auto"/>
          </w:tcPr>
          <w:p w14:paraId="3957FA99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 region</w:t>
            </w:r>
          </w:p>
        </w:tc>
        <w:tc>
          <w:tcPr>
            <w:tcW w:w="0" w:type="auto"/>
          </w:tcPr>
          <w:p w14:paraId="7F359632" w14:textId="3673343A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6C3680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5CFFB78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6EEF572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Ref_WorldReg</w:t>
            </w:r>
          </w:p>
        </w:tc>
      </w:tr>
    </w:tbl>
    <w:p w14:paraId="609340E4" w14:textId="77777777" w:rsidR="001A1A5B" w:rsidRDefault="001A1A5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890"/>
      </w:tblGrid>
      <w:tr w:rsidR="001A1A5B" w14:paraId="02724E7B" w14:textId="77777777" w:rsidTr="001A1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C2D6138" w14:textId="77777777" w:rsidR="001A1A5B" w:rsidRDefault="001A1A5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890" w:type="dxa"/>
          </w:tcPr>
          <w:p w14:paraId="43F75485" w14:textId="77777777" w:rsidR="001A1A5B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1A1A5B" w14:paraId="391DC5BF" w14:textId="77777777" w:rsidTr="001A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6398831" w14:textId="77777777" w:rsidR="001A1A5B" w:rsidRDefault="001A1A5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890" w:type="dxa"/>
          </w:tcPr>
          <w:p w14:paraId="182AB2E5" w14:textId="77777777" w:rsidR="001A1A5B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1A1A5B" w14:paraId="16F8BB65" w14:textId="77777777" w:rsidTr="001A1A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37FFF6" w14:textId="77777777" w:rsidR="001A1A5B" w:rsidRDefault="001A1A5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890" w:type="dxa"/>
          </w:tcPr>
          <w:p w14:paraId="6D635675" w14:textId="77777777" w:rsidR="001A1A5B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(WORLD_REGION)</w:t>
            </w:r>
          </w:p>
        </w:tc>
      </w:tr>
    </w:tbl>
    <w:p w14:paraId="5F39D2F4" w14:textId="77777777" w:rsidR="001A1A5B" w:rsidRDefault="001A1A5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510"/>
      </w:tblGrid>
      <w:tr w:rsidR="00866B8F" w14:paraId="78F94D78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1BD3615" w14:textId="77777777" w:rsidR="00866B8F" w:rsidRDefault="00866B8F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2D0A290" w14:textId="77777777" w:rsidR="00866B8F" w:rsidRDefault="00866B8F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866B8F" w:rsidRPr="00026E7E" w14:paraId="29BC3AA1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F1DE8A9" w14:textId="7ADFBE0C" w:rsidR="00866B8F" w:rsidRPr="00026E7E" w:rsidRDefault="00866B8F" w:rsidP="00866B8F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Ref_Protocol</w:t>
            </w:r>
          </w:p>
        </w:tc>
        <w:tc>
          <w:tcPr>
            <w:tcW w:w="928" w:type="dxa"/>
          </w:tcPr>
          <w:p w14:paraId="09735CD0" w14:textId="2DC940BB" w:rsidR="00866B8F" w:rsidRPr="00026E7E" w:rsidRDefault="00866B8F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PLT_DESIGNID</w:t>
            </w:r>
          </w:p>
        </w:tc>
      </w:tr>
    </w:tbl>
    <w:p w14:paraId="6FBD71A2" w14:textId="77777777" w:rsidR="00866B8F" w:rsidRDefault="00866B8F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724"/>
        <w:gridCol w:w="6706"/>
      </w:tblGrid>
      <w:tr w:rsidR="001A1A5B" w:rsidRPr="00B47363" w14:paraId="234D5FB3" w14:textId="77777777" w:rsidTr="00845BED">
        <w:tc>
          <w:tcPr>
            <w:tcW w:w="0" w:type="auto"/>
          </w:tcPr>
          <w:p w14:paraId="485EBC7F" w14:textId="77777777" w:rsidR="001A1A5B" w:rsidRPr="00B47363" w:rsidRDefault="001A1A5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5723684" w14:textId="77777777" w:rsidR="001A1A5B" w:rsidRPr="00B47363" w:rsidRDefault="001A1A5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9A252C0" w14:textId="77777777" w:rsidR="001A1A5B" w:rsidRPr="00B47363" w:rsidRDefault="001A1A5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World region ID – unique number used to identify a world region record.</w:t>
            </w:r>
          </w:p>
        </w:tc>
      </w:tr>
      <w:tr w:rsidR="001A1A5B" w:rsidRPr="00B47363" w14:paraId="53743744" w14:textId="77777777" w:rsidTr="00845BED">
        <w:tc>
          <w:tcPr>
            <w:tcW w:w="0" w:type="auto"/>
          </w:tcPr>
          <w:p w14:paraId="6A5D2899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2EB55DE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WORLD_REGION</w:t>
            </w:r>
          </w:p>
        </w:tc>
        <w:tc>
          <w:tcPr>
            <w:tcW w:w="0" w:type="auto"/>
          </w:tcPr>
          <w:p w14:paraId="6949E8C8" w14:textId="5DEC113E" w:rsidR="001A1A5B" w:rsidRPr="00B47363" w:rsidRDefault="00653A36" w:rsidP="00250AD3">
            <w:pPr>
              <w:spacing w:after="100" w:afterAutospacing="1"/>
              <w:rPr>
                <w:rFonts w:cstheme="minorHAnsi"/>
              </w:rPr>
            </w:pPr>
            <w:r w:rsidRPr="00653A36">
              <w:rPr>
                <w:rFonts w:cstheme="minorHAnsi"/>
              </w:rPr>
              <w:t>World region</w:t>
            </w:r>
            <w:r w:rsidR="008B77D7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(</w:t>
            </w:r>
            <w:hyperlink r:id="rId10" w:history="1">
              <w:r w:rsidRPr="00FA43CF">
                <w:rPr>
                  <w:rStyle w:val="Hyperlink"/>
                  <w:rFonts w:cstheme="minorHAnsi"/>
                </w:rPr>
                <w:t>http://gsociology.icaap.org/dataupload.html</w:t>
              </w:r>
            </w:hyperlink>
            <w:r>
              <w:rPr>
                <w:rFonts w:cstheme="minorHAnsi"/>
              </w:rPr>
              <w:t>)</w:t>
            </w:r>
            <w:r w:rsidR="008B77D7">
              <w:rPr>
                <w:rFonts w:cstheme="minorHAnsi"/>
              </w:rPr>
              <w:t xml:space="preserve">.  </w:t>
            </w:r>
          </w:p>
        </w:tc>
      </w:tr>
    </w:tbl>
    <w:p w14:paraId="2C791A26" w14:textId="77777777" w:rsidR="00862DBD" w:rsidRPr="00B47363" w:rsidRDefault="00862DBD" w:rsidP="00972A95">
      <w:pPr>
        <w:spacing w:after="100" w:afterAutospacing="1" w:line="240" w:lineRule="auto"/>
        <w:rPr>
          <w:rFonts w:cstheme="minorHAnsi"/>
        </w:rPr>
      </w:pPr>
    </w:p>
    <w:p w14:paraId="3CECF39B" w14:textId="77777777" w:rsidR="00862DBD" w:rsidRPr="00B47363" w:rsidRDefault="00862DBD" w:rsidP="00972A95">
      <w:pPr>
        <w:spacing w:after="100" w:afterAutospacing="1" w:line="240" w:lineRule="auto"/>
        <w:rPr>
          <w:rFonts w:cstheme="minorHAnsi"/>
        </w:rPr>
      </w:pPr>
    </w:p>
    <w:p w14:paraId="694A45F1" w14:textId="77777777" w:rsidR="00940465" w:rsidRPr="00B47363" w:rsidRDefault="00940465" w:rsidP="00972A95">
      <w:pPr>
        <w:spacing w:after="100" w:afterAutospacing="1" w:line="240" w:lineRule="auto"/>
        <w:rPr>
          <w:rFonts w:cstheme="minorHAnsi"/>
        </w:rPr>
      </w:pPr>
    </w:p>
    <w:p w14:paraId="616A1713" w14:textId="77777777" w:rsidR="00940465" w:rsidRPr="00B47363" w:rsidRDefault="00940465" w:rsidP="00972A95">
      <w:pPr>
        <w:spacing w:after="100" w:afterAutospacing="1" w:line="240" w:lineRule="auto"/>
        <w:rPr>
          <w:rFonts w:cstheme="minorHAnsi"/>
        </w:rPr>
      </w:pPr>
    </w:p>
    <w:p w14:paraId="5B87D8B0" w14:textId="77777777" w:rsidR="00275A09" w:rsidRDefault="00275A09">
      <w:pPr>
        <w:rPr>
          <w:b/>
        </w:rPr>
      </w:pPr>
      <w:r>
        <w:rPr>
          <w:b/>
        </w:rPr>
        <w:br w:type="page"/>
      </w:r>
    </w:p>
    <w:p w14:paraId="02EA48AA" w14:textId="1532DE53" w:rsidR="00473C11" w:rsidRPr="00FE05FC" w:rsidRDefault="00473C11" w:rsidP="00991A7A">
      <w:pPr>
        <w:outlineLvl w:val="0"/>
        <w:rPr>
          <w:b/>
        </w:rPr>
      </w:pPr>
      <w:r w:rsidRPr="00FE05FC">
        <w:rPr>
          <w:b/>
        </w:rPr>
        <w:lastRenderedPageBreak/>
        <w:t>References</w:t>
      </w:r>
    </w:p>
    <w:p w14:paraId="0F71AE9A" w14:textId="1EFFD7C9" w:rsidR="008E2889" w:rsidRDefault="008E2889" w:rsidP="00473C11">
      <w:r w:rsidRPr="008E2889">
        <w:t>Jenkins, J.C.; Chojnacky, D.C.; Heath, L.S.; Birdsey, R.A. 2004. Comprehensive database of diameter-based biomass regressions for Northern American tree species.  General Technical Report NRS-GTR-NE-319. USDA Forest Service, Forest Service, Northeastern Research Station, Newtown Square, PA.</w:t>
      </w:r>
    </w:p>
    <w:p w14:paraId="70F2633E" w14:textId="77777777" w:rsidR="00473C11" w:rsidRDefault="00473C11" w:rsidP="00473C11">
      <w:r w:rsidRPr="00473C11">
        <w:t>Kauffman, J.B.; Donato, D.C. 2012 Protocols for the measurement, monitoring and reporting of structure, biomass and carbon stocks in mangrove forests. Working Paper 86. CIFOR, Bogor, Indonesia. doi:10.17528/cifor/003749</w:t>
      </w:r>
      <w:r>
        <w:t>.</w:t>
      </w:r>
    </w:p>
    <w:p w14:paraId="1DD6384A" w14:textId="77777777" w:rsidR="00473C11" w:rsidRDefault="00473C11" w:rsidP="00473C11">
      <w:r w:rsidRPr="00473C11">
        <w:t>Kauffman, J.B.; Arifanti, V.B.; Basuki, I.; Kurnianto, S.; Novita, N.; Murdiyarso, D.; Donato, D.C.; Warren, M.W. 2016. Protocols for the measurement, monitoring, and reporting of structure, biomass, carbon stocks and greenhouse gas emissions in tropical peat swamp forests. Working Paper 221. Bogor, Indonesia: CIFOR. doi:10.17528/cifor/006429.</w:t>
      </w:r>
    </w:p>
    <w:p w14:paraId="3E3A358A" w14:textId="5B28ACED" w:rsidR="00991A7A" w:rsidRDefault="00991A7A"/>
    <w:sectPr w:rsidR="00991A7A" w:rsidSect="000732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Cole, Jason -FS" w:date="2018-05-29T09:13:00Z" w:initials="CJ-">
    <w:p w14:paraId="49AD74A6" w14:textId="6BE32761" w:rsidR="00D2514E" w:rsidRDefault="00D2514E">
      <w:pPr>
        <w:pStyle w:val="CommentText"/>
      </w:pPr>
      <w:r>
        <w:rPr>
          <w:rStyle w:val="CommentReference"/>
        </w:rPr>
        <w:annotationRef/>
      </w:r>
      <w:r>
        <w:rPr>
          <w:rFonts w:cstheme="minorHAnsi"/>
        </w:rPr>
        <w:t>Is this table needed?  All necessary info for any additional calculations are provided in the database (Plot and Subplot).</w:t>
      </w:r>
    </w:p>
  </w:comment>
  <w:comment w:id="9" w:author="Cole, Jason -FS" w:date="2019-03-22T17:09:00Z" w:initials="CJ-">
    <w:p w14:paraId="7F5FFF69" w14:textId="3695686E" w:rsidR="00D2514E" w:rsidRDefault="00D2514E">
      <w:pPr>
        <w:pStyle w:val="CommentText"/>
      </w:pPr>
      <w:r>
        <w:rPr>
          <w:rStyle w:val="CommentReference"/>
        </w:rPr>
        <w:annotationRef/>
      </w:r>
      <w:r>
        <w:t>Are Species columns 5-9necessary?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AD74A6" w15:done="0"/>
  <w15:commentEx w15:paraId="7F5FFF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9CB18" w14:textId="77777777" w:rsidR="009F17AB" w:rsidRDefault="009F17AB" w:rsidP="00464A42">
      <w:pPr>
        <w:spacing w:after="0" w:line="240" w:lineRule="auto"/>
      </w:pPr>
      <w:r>
        <w:separator/>
      </w:r>
    </w:p>
  </w:endnote>
  <w:endnote w:type="continuationSeparator" w:id="0">
    <w:p w14:paraId="25D0D081" w14:textId="77777777" w:rsidR="009F17AB" w:rsidRDefault="009F17AB" w:rsidP="0046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681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BD176" w14:textId="69765BC9" w:rsidR="00D2514E" w:rsidRDefault="00D251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B9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1746B92" w14:textId="79A85084" w:rsidR="00D2514E" w:rsidRDefault="00D25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BE65A" w14:textId="77777777" w:rsidR="009F17AB" w:rsidRDefault="009F17AB" w:rsidP="00464A42">
      <w:pPr>
        <w:spacing w:after="0" w:line="240" w:lineRule="auto"/>
      </w:pPr>
      <w:r>
        <w:separator/>
      </w:r>
    </w:p>
  </w:footnote>
  <w:footnote w:type="continuationSeparator" w:id="0">
    <w:p w14:paraId="59AB2514" w14:textId="77777777" w:rsidR="009F17AB" w:rsidRDefault="009F17AB" w:rsidP="00464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58B9"/>
    <w:multiLevelType w:val="hybridMultilevel"/>
    <w:tmpl w:val="176A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3D78"/>
    <w:multiLevelType w:val="hybridMultilevel"/>
    <w:tmpl w:val="4B94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657E"/>
    <w:multiLevelType w:val="hybridMultilevel"/>
    <w:tmpl w:val="D0EEE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04F7C"/>
    <w:multiLevelType w:val="hybridMultilevel"/>
    <w:tmpl w:val="520A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6A85"/>
    <w:multiLevelType w:val="hybridMultilevel"/>
    <w:tmpl w:val="72FC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75E92"/>
    <w:multiLevelType w:val="hybridMultilevel"/>
    <w:tmpl w:val="3424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3118B"/>
    <w:multiLevelType w:val="hybridMultilevel"/>
    <w:tmpl w:val="52DE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B7B01"/>
    <w:multiLevelType w:val="hybridMultilevel"/>
    <w:tmpl w:val="CF06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D2CC4"/>
    <w:multiLevelType w:val="hybridMultilevel"/>
    <w:tmpl w:val="149A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B333D"/>
    <w:multiLevelType w:val="hybridMultilevel"/>
    <w:tmpl w:val="BE28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22E5"/>
    <w:multiLevelType w:val="hybridMultilevel"/>
    <w:tmpl w:val="E2A6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F0691"/>
    <w:multiLevelType w:val="hybridMultilevel"/>
    <w:tmpl w:val="3F8AE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212B7E"/>
    <w:multiLevelType w:val="hybridMultilevel"/>
    <w:tmpl w:val="57AE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1316E"/>
    <w:multiLevelType w:val="hybridMultilevel"/>
    <w:tmpl w:val="2920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E5DFB"/>
    <w:multiLevelType w:val="hybridMultilevel"/>
    <w:tmpl w:val="8256BC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8"/>
  </w:num>
  <w:num w:numId="9">
    <w:abstractNumId w:val="10"/>
  </w:num>
  <w:num w:numId="10">
    <w:abstractNumId w:val="4"/>
  </w:num>
  <w:num w:numId="11">
    <w:abstractNumId w:val="14"/>
  </w:num>
  <w:num w:numId="12">
    <w:abstractNumId w:val="6"/>
  </w:num>
  <w:num w:numId="13">
    <w:abstractNumId w:val="0"/>
  </w:num>
  <w:num w:numId="14">
    <w:abstractNumId w:val="1"/>
  </w:num>
  <w:num w:numId="1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e, Jason -FS">
    <w15:presenceInfo w15:providerId="AD" w15:userId="S-1-5-21-2443529608-3098792306-3041422421-284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11"/>
    <w:rsid w:val="00004D25"/>
    <w:rsid w:val="0001617E"/>
    <w:rsid w:val="000176A8"/>
    <w:rsid w:val="0002365F"/>
    <w:rsid w:val="00026B54"/>
    <w:rsid w:val="00026E7E"/>
    <w:rsid w:val="000325E3"/>
    <w:rsid w:val="00034CAD"/>
    <w:rsid w:val="00036133"/>
    <w:rsid w:val="00036E04"/>
    <w:rsid w:val="00043382"/>
    <w:rsid w:val="00044BA4"/>
    <w:rsid w:val="000459F4"/>
    <w:rsid w:val="00054642"/>
    <w:rsid w:val="00056084"/>
    <w:rsid w:val="000579B5"/>
    <w:rsid w:val="00060F98"/>
    <w:rsid w:val="00063935"/>
    <w:rsid w:val="00066932"/>
    <w:rsid w:val="0006744D"/>
    <w:rsid w:val="000732F8"/>
    <w:rsid w:val="0007420E"/>
    <w:rsid w:val="0009673C"/>
    <w:rsid w:val="0009783F"/>
    <w:rsid w:val="000A0A33"/>
    <w:rsid w:val="000A1223"/>
    <w:rsid w:val="000A6208"/>
    <w:rsid w:val="000B1315"/>
    <w:rsid w:val="000C1B43"/>
    <w:rsid w:val="000C2999"/>
    <w:rsid w:val="000D2A63"/>
    <w:rsid w:val="000D4A5B"/>
    <w:rsid w:val="000E000C"/>
    <w:rsid w:val="000E7C39"/>
    <w:rsid w:val="000F18ED"/>
    <w:rsid w:val="000F4E94"/>
    <w:rsid w:val="00104266"/>
    <w:rsid w:val="00112ED5"/>
    <w:rsid w:val="0011327B"/>
    <w:rsid w:val="001158AA"/>
    <w:rsid w:val="001225D7"/>
    <w:rsid w:val="00136588"/>
    <w:rsid w:val="00143B7C"/>
    <w:rsid w:val="00145082"/>
    <w:rsid w:val="001464D3"/>
    <w:rsid w:val="00150409"/>
    <w:rsid w:val="00152A22"/>
    <w:rsid w:val="00155FB3"/>
    <w:rsid w:val="0016369C"/>
    <w:rsid w:val="00167552"/>
    <w:rsid w:val="001707E3"/>
    <w:rsid w:val="00173662"/>
    <w:rsid w:val="00174991"/>
    <w:rsid w:val="001815C7"/>
    <w:rsid w:val="00185861"/>
    <w:rsid w:val="001949B9"/>
    <w:rsid w:val="001A048A"/>
    <w:rsid w:val="001A1A5B"/>
    <w:rsid w:val="001A61A0"/>
    <w:rsid w:val="001A6203"/>
    <w:rsid w:val="001B22C7"/>
    <w:rsid w:val="001B53C0"/>
    <w:rsid w:val="001C08E6"/>
    <w:rsid w:val="001C6854"/>
    <w:rsid w:val="001D4588"/>
    <w:rsid w:val="001E437C"/>
    <w:rsid w:val="001E50F3"/>
    <w:rsid w:val="001F0F2D"/>
    <w:rsid w:val="001F50F4"/>
    <w:rsid w:val="001F662E"/>
    <w:rsid w:val="001F7842"/>
    <w:rsid w:val="00204342"/>
    <w:rsid w:val="00205D49"/>
    <w:rsid w:val="0021234B"/>
    <w:rsid w:val="00214776"/>
    <w:rsid w:val="002174B6"/>
    <w:rsid w:val="0022005F"/>
    <w:rsid w:val="002218C1"/>
    <w:rsid w:val="00230B56"/>
    <w:rsid w:val="00233487"/>
    <w:rsid w:val="00235278"/>
    <w:rsid w:val="00244CA8"/>
    <w:rsid w:val="00250AD3"/>
    <w:rsid w:val="00257051"/>
    <w:rsid w:val="00265D8E"/>
    <w:rsid w:val="00270914"/>
    <w:rsid w:val="002720BF"/>
    <w:rsid w:val="00275A09"/>
    <w:rsid w:val="00277079"/>
    <w:rsid w:val="00280639"/>
    <w:rsid w:val="0028222B"/>
    <w:rsid w:val="0028630D"/>
    <w:rsid w:val="00291C99"/>
    <w:rsid w:val="002A0061"/>
    <w:rsid w:val="002A0671"/>
    <w:rsid w:val="002A5F57"/>
    <w:rsid w:val="002B060E"/>
    <w:rsid w:val="002B6811"/>
    <w:rsid w:val="002C281A"/>
    <w:rsid w:val="002C28C3"/>
    <w:rsid w:val="002C4782"/>
    <w:rsid w:val="002D0126"/>
    <w:rsid w:val="002D43D1"/>
    <w:rsid w:val="002D534D"/>
    <w:rsid w:val="002E3B8C"/>
    <w:rsid w:val="002E6643"/>
    <w:rsid w:val="002E7C40"/>
    <w:rsid w:val="002F0291"/>
    <w:rsid w:val="002F1BAA"/>
    <w:rsid w:val="002F6D68"/>
    <w:rsid w:val="002F759D"/>
    <w:rsid w:val="0031305B"/>
    <w:rsid w:val="003175FF"/>
    <w:rsid w:val="003179FD"/>
    <w:rsid w:val="00323718"/>
    <w:rsid w:val="0032744E"/>
    <w:rsid w:val="00332C8D"/>
    <w:rsid w:val="00336985"/>
    <w:rsid w:val="00342A46"/>
    <w:rsid w:val="0035489F"/>
    <w:rsid w:val="003873DE"/>
    <w:rsid w:val="00387705"/>
    <w:rsid w:val="00393FDC"/>
    <w:rsid w:val="003A1E93"/>
    <w:rsid w:val="003A2ED7"/>
    <w:rsid w:val="003C4692"/>
    <w:rsid w:val="003C5A33"/>
    <w:rsid w:val="003D1D5A"/>
    <w:rsid w:val="003F08A6"/>
    <w:rsid w:val="003F148C"/>
    <w:rsid w:val="003F17B8"/>
    <w:rsid w:val="003F253C"/>
    <w:rsid w:val="003F5D38"/>
    <w:rsid w:val="004052F9"/>
    <w:rsid w:val="00416157"/>
    <w:rsid w:val="00416197"/>
    <w:rsid w:val="00421026"/>
    <w:rsid w:val="00421138"/>
    <w:rsid w:val="004229BD"/>
    <w:rsid w:val="004241C0"/>
    <w:rsid w:val="00425F2C"/>
    <w:rsid w:val="0042684B"/>
    <w:rsid w:val="004324E4"/>
    <w:rsid w:val="0043328C"/>
    <w:rsid w:val="00435A7B"/>
    <w:rsid w:val="0043752C"/>
    <w:rsid w:val="004422EC"/>
    <w:rsid w:val="0044278F"/>
    <w:rsid w:val="00464A42"/>
    <w:rsid w:val="00466FAB"/>
    <w:rsid w:val="00467640"/>
    <w:rsid w:val="00472D83"/>
    <w:rsid w:val="00472EE1"/>
    <w:rsid w:val="00473C11"/>
    <w:rsid w:val="00477FCD"/>
    <w:rsid w:val="00490E72"/>
    <w:rsid w:val="00495050"/>
    <w:rsid w:val="004965F3"/>
    <w:rsid w:val="004B6B69"/>
    <w:rsid w:val="004C3E8D"/>
    <w:rsid w:val="004C6D5B"/>
    <w:rsid w:val="004C743D"/>
    <w:rsid w:val="004D1D9E"/>
    <w:rsid w:val="004D475A"/>
    <w:rsid w:val="004D7A66"/>
    <w:rsid w:val="004E1809"/>
    <w:rsid w:val="004E4E0C"/>
    <w:rsid w:val="004E71C4"/>
    <w:rsid w:val="004F4169"/>
    <w:rsid w:val="004F4641"/>
    <w:rsid w:val="004F4A7D"/>
    <w:rsid w:val="004F4B83"/>
    <w:rsid w:val="004F7DDB"/>
    <w:rsid w:val="00503144"/>
    <w:rsid w:val="005143E7"/>
    <w:rsid w:val="00520FFB"/>
    <w:rsid w:val="0052456E"/>
    <w:rsid w:val="00531100"/>
    <w:rsid w:val="00534919"/>
    <w:rsid w:val="005379C3"/>
    <w:rsid w:val="0054040F"/>
    <w:rsid w:val="00550420"/>
    <w:rsid w:val="00550F3D"/>
    <w:rsid w:val="00550FF0"/>
    <w:rsid w:val="00552778"/>
    <w:rsid w:val="00566553"/>
    <w:rsid w:val="005712A7"/>
    <w:rsid w:val="00571310"/>
    <w:rsid w:val="00573E3B"/>
    <w:rsid w:val="00577376"/>
    <w:rsid w:val="005813D0"/>
    <w:rsid w:val="005902D0"/>
    <w:rsid w:val="00595105"/>
    <w:rsid w:val="00595D82"/>
    <w:rsid w:val="005972F9"/>
    <w:rsid w:val="005A510C"/>
    <w:rsid w:val="005B5B94"/>
    <w:rsid w:val="005C1AF5"/>
    <w:rsid w:val="005C4A10"/>
    <w:rsid w:val="005C4FBA"/>
    <w:rsid w:val="005D0337"/>
    <w:rsid w:val="005D5CA6"/>
    <w:rsid w:val="005E0FDD"/>
    <w:rsid w:val="005E124D"/>
    <w:rsid w:val="005E3C06"/>
    <w:rsid w:val="00605572"/>
    <w:rsid w:val="00605ADD"/>
    <w:rsid w:val="00606101"/>
    <w:rsid w:val="00607CB8"/>
    <w:rsid w:val="00613565"/>
    <w:rsid w:val="0062781D"/>
    <w:rsid w:val="00633240"/>
    <w:rsid w:val="00633964"/>
    <w:rsid w:val="00640BD2"/>
    <w:rsid w:val="006421A6"/>
    <w:rsid w:val="0064450B"/>
    <w:rsid w:val="00653A36"/>
    <w:rsid w:val="00654514"/>
    <w:rsid w:val="0066043A"/>
    <w:rsid w:val="006625CE"/>
    <w:rsid w:val="006651CE"/>
    <w:rsid w:val="006666A1"/>
    <w:rsid w:val="00670A62"/>
    <w:rsid w:val="00673DBC"/>
    <w:rsid w:val="006742E8"/>
    <w:rsid w:val="00682F50"/>
    <w:rsid w:val="00685650"/>
    <w:rsid w:val="0069424A"/>
    <w:rsid w:val="006A2A75"/>
    <w:rsid w:val="006B2DD7"/>
    <w:rsid w:val="006B7AD0"/>
    <w:rsid w:val="006C2093"/>
    <w:rsid w:val="006C2CB7"/>
    <w:rsid w:val="006C3680"/>
    <w:rsid w:val="006C3C4C"/>
    <w:rsid w:val="006D625A"/>
    <w:rsid w:val="006D7217"/>
    <w:rsid w:val="006E1313"/>
    <w:rsid w:val="006E302D"/>
    <w:rsid w:val="006E3AD4"/>
    <w:rsid w:val="006E516E"/>
    <w:rsid w:val="006E60C0"/>
    <w:rsid w:val="006F0A30"/>
    <w:rsid w:val="006F3D9D"/>
    <w:rsid w:val="006F44D1"/>
    <w:rsid w:val="006F4BC1"/>
    <w:rsid w:val="00700EFD"/>
    <w:rsid w:val="00700F38"/>
    <w:rsid w:val="00713779"/>
    <w:rsid w:val="00723C0D"/>
    <w:rsid w:val="0072461A"/>
    <w:rsid w:val="007323A6"/>
    <w:rsid w:val="007360B4"/>
    <w:rsid w:val="00740601"/>
    <w:rsid w:val="007472D5"/>
    <w:rsid w:val="00751608"/>
    <w:rsid w:val="00754A8F"/>
    <w:rsid w:val="00755679"/>
    <w:rsid w:val="007562D9"/>
    <w:rsid w:val="0075796F"/>
    <w:rsid w:val="00757C01"/>
    <w:rsid w:val="00760CB7"/>
    <w:rsid w:val="007640D2"/>
    <w:rsid w:val="0076433A"/>
    <w:rsid w:val="00765BA5"/>
    <w:rsid w:val="007669EA"/>
    <w:rsid w:val="00766C10"/>
    <w:rsid w:val="00772157"/>
    <w:rsid w:val="0077233E"/>
    <w:rsid w:val="00780907"/>
    <w:rsid w:val="007832BA"/>
    <w:rsid w:val="007A1D55"/>
    <w:rsid w:val="007A5E8E"/>
    <w:rsid w:val="007B23E5"/>
    <w:rsid w:val="007C07A6"/>
    <w:rsid w:val="007C66FE"/>
    <w:rsid w:val="007D6847"/>
    <w:rsid w:val="007F2A4C"/>
    <w:rsid w:val="007F317C"/>
    <w:rsid w:val="00801A91"/>
    <w:rsid w:val="008043BE"/>
    <w:rsid w:val="00805755"/>
    <w:rsid w:val="00811FC7"/>
    <w:rsid w:val="0081284F"/>
    <w:rsid w:val="00815AEB"/>
    <w:rsid w:val="00822142"/>
    <w:rsid w:val="00823840"/>
    <w:rsid w:val="00827EC5"/>
    <w:rsid w:val="008330B9"/>
    <w:rsid w:val="00835201"/>
    <w:rsid w:val="008378E0"/>
    <w:rsid w:val="00843D5D"/>
    <w:rsid w:val="00845BED"/>
    <w:rsid w:val="00862DBD"/>
    <w:rsid w:val="00866B8F"/>
    <w:rsid w:val="00881197"/>
    <w:rsid w:val="00881871"/>
    <w:rsid w:val="00895E5F"/>
    <w:rsid w:val="008B5678"/>
    <w:rsid w:val="008B77D7"/>
    <w:rsid w:val="008C32CD"/>
    <w:rsid w:val="008C6D4A"/>
    <w:rsid w:val="008D755D"/>
    <w:rsid w:val="008E1326"/>
    <w:rsid w:val="008E2889"/>
    <w:rsid w:val="008E331A"/>
    <w:rsid w:val="008F1326"/>
    <w:rsid w:val="00904EE8"/>
    <w:rsid w:val="00910CAD"/>
    <w:rsid w:val="0091395F"/>
    <w:rsid w:val="009255CE"/>
    <w:rsid w:val="0093139E"/>
    <w:rsid w:val="009336D9"/>
    <w:rsid w:val="00940465"/>
    <w:rsid w:val="00942D10"/>
    <w:rsid w:val="009440A7"/>
    <w:rsid w:val="00944D60"/>
    <w:rsid w:val="00945B20"/>
    <w:rsid w:val="00947350"/>
    <w:rsid w:val="009510BD"/>
    <w:rsid w:val="00951EFA"/>
    <w:rsid w:val="00957227"/>
    <w:rsid w:val="00960DF1"/>
    <w:rsid w:val="00972A95"/>
    <w:rsid w:val="009738D5"/>
    <w:rsid w:val="009833CB"/>
    <w:rsid w:val="009845C6"/>
    <w:rsid w:val="00991A7A"/>
    <w:rsid w:val="009958FB"/>
    <w:rsid w:val="00996DA9"/>
    <w:rsid w:val="009A6C75"/>
    <w:rsid w:val="009A71BB"/>
    <w:rsid w:val="009A7847"/>
    <w:rsid w:val="009B1443"/>
    <w:rsid w:val="009B1A54"/>
    <w:rsid w:val="009C4491"/>
    <w:rsid w:val="009D63E8"/>
    <w:rsid w:val="009D7074"/>
    <w:rsid w:val="009E60C2"/>
    <w:rsid w:val="009E6186"/>
    <w:rsid w:val="009F17AB"/>
    <w:rsid w:val="009F5BF1"/>
    <w:rsid w:val="009F75ED"/>
    <w:rsid w:val="00A00EB6"/>
    <w:rsid w:val="00A04063"/>
    <w:rsid w:val="00A111DE"/>
    <w:rsid w:val="00A230F2"/>
    <w:rsid w:val="00A23259"/>
    <w:rsid w:val="00A2503E"/>
    <w:rsid w:val="00A325CB"/>
    <w:rsid w:val="00A449A8"/>
    <w:rsid w:val="00A53167"/>
    <w:rsid w:val="00A53303"/>
    <w:rsid w:val="00A663F8"/>
    <w:rsid w:val="00A743BC"/>
    <w:rsid w:val="00A74ED2"/>
    <w:rsid w:val="00A76B7E"/>
    <w:rsid w:val="00A90102"/>
    <w:rsid w:val="00A945BC"/>
    <w:rsid w:val="00A95B19"/>
    <w:rsid w:val="00A961ED"/>
    <w:rsid w:val="00AB0CE5"/>
    <w:rsid w:val="00AB47E7"/>
    <w:rsid w:val="00AC21A4"/>
    <w:rsid w:val="00AC76C3"/>
    <w:rsid w:val="00AD2625"/>
    <w:rsid w:val="00AD350C"/>
    <w:rsid w:val="00AD6B62"/>
    <w:rsid w:val="00AE34C1"/>
    <w:rsid w:val="00AF5C88"/>
    <w:rsid w:val="00AF6E93"/>
    <w:rsid w:val="00AF7EB4"/>
    <w:rsid w:val="00B00D52"/>
    <w:rsid w:val="00B02C63"/>
    <w:rsid w:val="00B04077"/>
    <w:rsid w:val="00B05C85"/>
    <w:rsid w:val="00B137EC"/>
    <w:rsid w:val="00B13C22"/>
    <w:rsid w:val="00B14BA9"/>
    <w:rsid w:val="00B17E1E"/>
    <w:rsid w:val="00B24ADA"/>
    <w:rsid w:val="00B264BC"/>
    <w:rsid w:val="00B26D7D"/>
    <w:rsid w:val="00B335D3"/>
    <w:rsid w:val="00B35271"/>
    <w:rsid w:val="00B40977"/>
    <w:rsid w:val="00B41861"/>
    <w:rsid w:val="00B547F8"/>
    <w:rsid w:val="00B60FD2"/>
    <w:rsid w:val="00B66FB8"/>
    <w:rsid w:val="00B73CE3"/>
    <w:rsid w:val="00B7492E"/>
    <w:rsid w:val="00B76A11"/>
    <w:rsid w:val="00B807E0"/>
    <w:rsid w:val="00B80C91"/>
    <w:rsid w:val="00B80CA7"/>
    <w:rsid w:val="00B81DDF"/>
    <w:rsid w:val="00B82DDF"/>
    <w:rsid w:val="00B86B92"/>
    <w:rsid w:val="00B95541"/>
    <w:rsid w:val="00BA3D2B"/>
    <w:rsid w:val="00BB4A1D"/>
    <w:rsid w:val="00BC204E"/>
    <w:rsid w:val="00BC335B"/>
    <w:rsid w:val="00BD2AA6"/>
    <w:rsid w:val="00BD2E8E"/>
    <w:rsid w:val="00BE1523"/>
    <w:rsid w:val="00BE1EBA"/>
    <w:rsid w:val="00BE5427"/>
    <w:rsid w:val="00BF6AA7"/>
    <w:rsid w:val="00C04754"/>
    <w:rsid w:val="00C05EB5"/>
    <w:rsid w:val="00C06924"/>
    <w:rsid w:val="00C1137F"/>
    <w:rsid w:val="00C1329C"/>
    <w:rsid w:val="00C13419"/>
    <w:rsid w:val="00C138B3"/>
    <w:rsid w:val="00C20A35"/>
    <w:rsid w:val="00C21D48"/>
    <w:rsid w:val="00C22B8B"/>
    <w:rsid w:val="00C26513"/>
    <w:rsid w:val="00C26BB9"/>
    <w:rsid w:val="00C30CD6"/>
    <w:rsid w:val="00C401A5"/>
    <w:rsid w:val="00C414A5"/>
    <w:rsid w:val="00C46D3F"/>
    <w:rsid w:val="00C500CC"/>
    <w:rsid w:val="00C51889"/>
    <w:rsid w:val="00C5354C"/>
    <w:rsid w:val="00C577FC"/>
    <w:rsid w:val="00C90C76"/>
    <w:rsid w:val="00C93D1C"/>
    <w:rsid w:val="00CA3737"/>
    <w:rsid w:val="00CB4E9B"/>
    <w:rsid w:val="00CB596C"/>
    <w:rsid w:val="00CB6130"/>
    <w:rsid w:val="00CC5C6F"/>
    <w:rsid w:val="00CD203D"/>
    <w:rsid w:val="00CD3B32"/>
    <w:rsid w:val="00CD3CE4"/>
    <w:rsid w:val="00CD507A"/>
    <w:rsid w:val="00CE1074"/>
    <w:rsid w:val="00CE2101"/>
    <w:rsid w:val="00CF36FF"/>
    <w:rsid w:val="00CF692B"/>
    <w:rsid w:val="00D023DD"/>
    <w:rsid w:val="00D04DCC"/>
    <w:rsid w:val="00D06298"/>
    <w:rsid w:val="00D104ED"/>
    <w:rsid w:val="00D11AF5"/>
    <w:rsid w:val="00D12CF8"/>
    <w:rsid w:val="00D17118"/>
    <w:rsid w:val="00D22985"/>
    <w:rsid w:val="00D2320C"/>
    <w:rsid w:val="00D2514E"/>
    <w:rsid w:val="00D307C1"/>
    <w:rsid w:val="00D32163"/>
    <w:rsid w:val="00D35A02"/>
    <w:rsid w:val="00D454A5"/>
    <w:rsid w:val="00D700F4"/>
    <w:rsid w:val="00D95216"/>
    <w:rsid w:val="00DA7608"/>
    <w:rsid w:val="00DB0F06"/>
    <w:rsid w:val="00DB4EEF"/>
    <w:rsid w:val="00DB67E0"/>
    <w:rsid w:val="00DB7C05"/>
    <w:rsid w:val="00DC10B1"/>
    <w:rsid w:val="00DC1C87"/>
    <w:rsid w:val="00DC1DEB"/>
    <w:rsid w:val="00DC3EF2"/>
    <w:rsid w:val="00DC694B"/>
    <w:rsid w:val="00DC7D52"/>
    <w:rsid w:val="00DD22CB"/>
    <w:rsid w:val="00DD459B"/>
    <w:rsid w:val="00DD4BBC"/>
    <w:rsid w:val="00DE0277"/>
    <w:rsid w:val="00DE4D24"/>
    <w:rsid w:val="00DF1CA7"/>
    <w:rsid w:val="00DF398D"/>
    <w:rsid w:val="00DF75AB"/>
    <w:rsid w:val="00E01640"/>
    <w:rsid w:val="00E03602"/>
    <w:rsid w:val="00E06CB5"/>
    <w:rsid w:val="00E173BB"/>
    <w:rsid w:val="00E220D9"/>
    <w:rsid w:val="00E2495A"/>
    <w:rsid w:val="00E26AC2"/>
    <w:rsid w:val="00E2765A"/>
    <w:rsid w:val="00E33661"/>
    <w:rsid w:val="00E355C0"/>
    <w:rsid w:val="00E36DF3"/>
    <w:rsid w:val="00E40599"/>
    <w:rsid w:val="00E4199E"/>
    <w:rsid w:val="00E4395A"/>
    <w:rsid w:val="00E43E88"/>
    <w:rsid w:val="00E45427"/>
    <w:rsid w:val="00E45479"/>
    <w:rsid w:val="00E463DE"/>
    <w:rsid w:val="00E504A6"/>
    <w:rsid w:val="00E5472B"/>
    <w:rsid w:val="00E5708F"/>
    <w:rsid w:val="00E73FAA"/>
    <w:rsid w:val="00E75737"/>
    <w:rsid w:val="00E75C67"/>
    <w:rsid w:val="00E8729D"/>
    <w:rsid w:val="00E93A51"/>
    <w:rsid w:val="00EA4517"/>
    <w:rsid w:val="00EA4B61"/>
    <w:rsid w:val="00EA5B54"/>
    <w:rsid w:val="00EA5CAC"/>
    <w:rsid w:val="00EB3182"/>
    <w:rsid w:val="00EB3FD5"/>
    <w:rsid w:val="00EB6B45"/>
    <w:rsid w:val="00EC09F0"/>
    <w:rsid w:val="00EC1498"/>
    <w:rsid w:val="00EC23E1"/>
    <w:rsid w:val="00ED162A"/>
    <w:rsid w:val="00ED27D7"/>
    <w:rsid w:val="00ED7F09"/>
    <w:rsid w:val="00EE1CF3"/>
    <w:rsid w:val="00EE3B19"/>
    <w:rsid w:val="00EE54D6"/>
    <w:rsid w:val="00EE558C"/>
    <w:rsid w:val="00EE6061"/>
    <w:rsid w:val="00EE791E"/>
    <w:rsid w:val="00EF42B2"/>
    <w:rsid w:val="00EF42C8"/>
    <w:rsid w:val="00EF6A59"/>
    <w:rsid w:val="00F05457"/>
    <w:rsid w:val="00F06FB4"/>
    <w:rsid w:val="00F13A17"/>
    <w:rsid w:val="00F13F0C"/>
    <w:rsid w:val="00F16ABA"/>
    <w:rsid w:val="00F2738C"/>
    <w:rsid w:val="00F3528C"/>
    <w:rsid w:val="00F6097A"/>
    <w:rsid w:val="00F62946"/>
    <w:rsid w:val="00F640EA"/>
    <w:rsid w:val="00F666BD"/>
    <w:rsid w:val="00F7349D"/>
    <w:rsid w:val="00F74629"/>
    <w:rsid w:val="00F76617"/>
    <w:rsid w:val="00F76EA7"/>
    <w:rsid w:val="00F82295"/>
    <w:rsid w:val="00F857A7"/>
    <w:rsid w:val="00F9256D"/>
    <w:rsid w:val="00F92650"/>
    <w:rsid w:val="00F95809"/>
    <w:rsid w:val="00F962E2"/>
    <w:rsid w:val="00FB4287"/>
    <w:rsid w:val="00FC0A00"/>
    <w:rsid w:val="00FC0ED8"/>
    <w:rsid w:val="00FC31B6"/>
    <w:rsid w:val="00FD34DC"/>
    <w:rsid w:val="00FD72D7"/>
    <w:rsid w:val="00FD74C5"/>
    <w:rsid w:val="00FE05FC"/>
    <w:rsid w:val="00FE1B41"/>
    <w:rsid w:val="00FE3849"/>
    <w:rsid w:val="00FE56A6"/>
    <w:rsid w:val="00FF4EF5"/>
    <w:rsid w:val="00FF5082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526F"/>
  <w15:chartTrackingRefBased/>
  <w15:docId w15:val="{F2B70909-5864-4A41-AB3F-922726F7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FC"/>
    <w:rPr>
      <w:rFonts w:ascii="Segoe UI" w:hAnsi="Segoe UI" w:cs="Segoe UI"/>
      <w:sz w:val="18"/>
      <w:szCs w:val="18"/>
    </w:rPr>
  </w:style>
  <w:style w:type="table" w:customStyle="1" w:styleId="Style1">
    <w:name w:val="Style1"/>
    <w:basedOn w:val="TableNormal"/>
    <w:uiPriority w:val="99"/>
    <w:rsid w:val="00B81DDF"/>
    <w:pPr>
      <w:keepLines/>
      <w:spacing w:before="30" w:after="30" w:line="240" w:lineRule="auto"/>
    </w:pPr>
    <w:tblPr/>
    <w:tblStylePr w:type="firstRow">
      <w:pPr>
        <w:wordWrap/>
        <w:spacing w:beforeLines="0" w:beforeAutospacing="0" w:afterLines="0" w:afterAutospacing="0"/>
        <w:jc w:val="left"/>
      </w:pPr>
      <w:rPr>
        <w:b/>
        <w:i w:val="0"/>
      </w:rPr>
      <w:tblPr/>
      <w:trPr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center"/>
      </w:pPr>
    </w:tblStylePr>
    <w:tblStylePr w:type="lastCol">
      <w:rPr>
        <w:i/>
      </w:rPr>
    </w:tblStylePr>
  </w:style>
  <w:style w:type="table" w:styleId="TableGrid">
    <w:name w:val="Table Grid"/>
    <w:basedOn w:val="TableNormal"/>
    <w:uiPriority w:val="39"/>
    <w:rsid w:val="00A2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">
    <w:name w:val="Style3"/>
    <w:basedOn w:val="TableNormal"/>
    <w:uiPriority w:val="99"/>
    <w:rsid w:val="00FF7F73"/>
    <w:pPr>
      <w:spacing w:before="120" w:after="120" w:line="240" w:lineRule="auto"/>
    </w:pPr>
    <w:tblPr/>
  </w:style>
  <w:style w:type="table" w:customStyle="1" w:styleId="Style4">
    <w:name w:val="Style4"/>
    <w:basedOn w:val="TableNormal"/>
    <w:uiPriority w:val="99"/>
    <w:rsid w:val="00230B56"/>
    <w:pPr>
      <w:keepLines/>
      <w:spacing w:before="30" w:after="30" w:line="240" w:lineRule="auto"/>
    </w:pPr>
    <w:tblPr/>
    <w:tblStylePr w:type="firstRow">
      <w:rPr>
        <w:b/>
      </w:rPr>
    </w:tblStylePr>
    <w:tblStylePr w:type="lastRow">
      <w:pPr>
        <w:wordWrap/>
        <w:spacing w:afterLines="0" w:after="120" w:afterAutospacing="0"/>
      </w:pPr>
    </w:tblStylePr>
    <w:tblStylePr w:type="lastCol">
      <w:pPr>
        <w:wordWrap/>
        <w:spacing w:afterLines="0" w:after="0" w:afterAutospacing="0"/>
      </w:pPr>
    </w:tblStylePr>
  </w:style>
  <w:style w:type="character" w:styleId="Hyperlink">
    <w:name w:val="Hyperlink"/>
    <w:basedOn w:val="DefaultParagraphFont"/>
    <w:uiPriority w:val="99"/>
    <w:unhideWhenUsed/>
    <w:rsid w:val="00653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30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7C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42"/>
  </w:style>
  <w:style w:type="paragraph" w:styleId="Footer">
    <w:name w:val="footer"/>
    <w:basedOn w:val="Normal"/>
    <w:link w:val="FooterChar"/>
    <w:uiPriority w:val="99"/>
    <w:unhideWhenUsed/>
    <w:rsid w:val="0046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sociology.icaap.org/dataupload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BF520-523C-45D2-B1C6-8542D1BF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8262</Words>
  <Characters>47100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55252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Jason -FS</dc:creator>
  <cp:keywords/>
  <dc:description/>
  <cp:lastModifiedBy>Cole, Jason -FS</cp:lastModifiedBy>
  <cp:revision>5</cp:revision>
  <dcterms:created xsi:type="dcterms:W3CDTF">2019-12-30T18:20:00Z</dcterms:created>
  <dcterms:modified xsi:type="dcterms:W3CDTF">2019-12-30T18:49:00Z</dcterms:modified>
</cp:coreProperties>
</file>